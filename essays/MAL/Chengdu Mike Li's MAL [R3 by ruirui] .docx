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ACTIVITY 1</w:t>
      </w:r>
    </w:p>
    <w:p>
      <w:pPr>
        <w:pStyle w:val="style0"/>
      </w:pPr>
      <w:r>
        <w:rPr>
          <w:szCs w:val="21"/>
        </w:rPr>
        <w:t>Activity Type: Computer Technology</w:t>
        <w:br/>
        <w:t>Position/Leadership (50 characters): Co-founder and programmer of the game studio C2</w:t>
        <w:br/>
        <w:t>Participation grade levels: PG</w:t>
        <w:br/>
        <w:t>I intend to participate in college: Yes</w:t>
        <w:br/>
        <w:t>Timing of participation Year</w:t>
        <w:br/>
        <w:t>Hours per week: 40</w:t>
        <w:br/>
        <w:t>Weeks per year: 12</w:t>
        <w:br/>
        <w:t>Details, Honors, and Accomplishments (150 characters): Write</w:t>
      </w:r>
      <w:r>
        <w:rPr/>
        <w:t xml:space="preserve"> core 3D engine and design gaming style for a shadow play game, combining traditional Chinese art of light and shade with modern game elements.</w:t>
      </w:r>
      <w:r>
        <w:rPr>
          <w:szCs w:val="21"/>
        </w:rPr>
        <w:br/>
      </w:r>
    </w:p>
    <w:p>
      <w:pPr>
        <w:pStyle w:val="style0"/>
      </w:pPr>
      <w:r>
        <w:rPr/>
        <w:t>ACTIVITY 2</w:t>
      </w:r>
    </w:p>
    <w:p>
      <w:pPr>
        <w:pStyle w:val="style0"/>
      </w:pPr>
      <w:r>
        <w:rPr>
          <w:szCs w:val="21"/>
        </w:rPr>
        <w:t>Activity Type: Other Club/Activity</w:t>
        <w:br/>
        <w:t>Position/Leadership (50 characters): Builder</w:t>
      </w:r>
      <w:ins w:author="csimstu " w:date="2013-09-24T11:28:00Z" w:id="0">
        <w:r>
          <w:rPr>
            <w:szCs w:val="21"/>
          </w:rPr>
          <w:t>(not builder)</w:t>
        </w:r>
      </w:ins>
      <w:r>
        <w:rPr>
          <w:szCs w:val="21"/>
        </w:rPr>
        <w:t xml:space="preserve"> of non-profit community Cornucopians.org</w:t>
      </w:r>
      <w:ins w:author="csimstu " w:date="2013-09-24T11:29:00Z" w:id="1">
        <w:r>
          <w:rPr>
            <w:szCs w:val="21"/>
          </w:rPr>
          <w:t>(contant Ivy)</w:t>
        </w:r>
      </w:ins>
      <w:r>
        <w:rPr>
          <w:szCs w:val="21"/>
        </w:rPr>
        <w:br/>
        <w:t>Participation grade levels: PG</w:t>
        <w:br/>
        <w:t>I intend to participate in college: Yes</w:t>
        <w:br/>
        <w:t>Timing of participation Break</w:t>
        <w:br/>
        <w:t>Hours per week: 10</w:t>
        <w:br/>
        <w:t>Weeks per year: 10</w:t>
        <w:br/>
        <w:t>Details, Honors, and Accomplishments (150 characters): Inspired by a friend with a severe disease, I built Cornucopians.org to gather injured teenagers into a community to fight solitude via sharing.</w:t>
      </w:r>
    </w:p>
    <w:p>
      <w:pPr>
        <w:pStyle w:val="style0"/>
        <w:ind w:hanging="0" w:left="60" w:right="0"/>
      </w:pPr>
      <w:r>
        <w:rPr/>
      </w:r>
    </w:p>
    <w:p>
      <w:pPr>
        <w:pStyle w:val="style0"/>
        <w:ind w:hanging="0" w:left="60" w:right="0"/>
      </w:pPr>
      <w:del w:author="csimstu " w:date="2013-09-15T19:04:00Z" w:id="2">
        <w:r>
          <w:rPr/>
          <w:delText>Time spent: 40 hrs/week in first month carrying out the first version, and 5 hrs/week in maintaining.</w:delText>
        </w:r>
      </w:del>
    </w:p>
    <w:p>
      <w:pPr>
        <w:pStyle w:val="style0"/>
        <w:ind w:hanging="0" w:left="840" w:right="0"/>
      </w:pPr>
      <w:r>
        <w:rPr/>
        <w:tab/>
      </w:r>
      <w:del w:author="Emily Mock" w:date="2013-09-13T20:43:00Z" w:id="3">
        <w:r>
          <w:rPr/>
          <w:delText>Cornucopians.org roots in “cornucopia” which means abundance. Ivy told me the idea in June. She suffered a severe disease once and had to lie in hospital for months waiting to be cured. She said that the biggest challenge she came across was not the disease itself, but had to be split away from the colorful world with students and friends. That is, the solitude. So she started the notion to build a website to gather teenagers having the same trouble together, to establish a platform for communication and sharing life stories, and solving the problem of being alone ultimately. I was impressed after she told the story, so I came to help.</w:delText>
        </w:r>
      </w:del>
    </w:p>
    <w:p>
      <w:pPr>
        <w:pStyle w:val="style0"/>
        <w:ind w:hanging="0" w:left="840" w:right="0"/>
      </w:pPr>
      <w:del w:author="Emily Mock" w:date="2013-09-13T20:43:00Z" w:id="4">
        <w:r>
          <w:rPr/>
          <w:tab/>
          <w:delText xml:space="preserve">I had done building websites before, but this one was till difficult for me, for it is not merely a website for displaying information; it has to be a community with functions as those in facebook or twitter. And customers are a special group of people, teenagers segregated from outside world. Thus the user interface(UI) needs to be designed in a warm, welcoming way, which is somewhat beyond simply doing technical work. </w:delText>
        </w:r>
      </w:del>
    </w:p>
    <w:p>
      <w:pPr>
        <w:pStyle w:val="style0"/>
        <w:ind w:hanging="0" w:left="840" w:right="0"/>
      </w:pPr>
      <w:del w:author="Emily Mock" w:date="2013-09-13T20:43:00Z" w:id="5">
        <w:r>
          <w:rPr/>
          <w:tab/>
          <w:delText xml:space="preserve">Fortunately, there are many existing social network examples, so at least I knew which functions should I implemented. And to solve the UI problem, I also read articles on people's perception and how to master space, line and color to produce the expected effect. It was like making atom bomb in China in 1960s. You know the what final effect is, but not knowing the exact details inside. </w:delText>
        </w:r>
      </w:del>
    </w:p>
    <w:p>
      <w:pPr>
        <w:pStyle w:val="style0"/>
        <w:ind w:hanging="0" w:left="840" w:right="0"/>
      </w:pPr>
      <w:del w:author="Emily Mock" w:date="2013-09-13T20:43:00Z" w:id="6">
        <w:r>
          <w:rPr/>
          <w:tab/>
          <w:delText>After two weeks of hard work, I carried out a demo version of the website. It was like a mixture of different patches from other websites. Naturally, it looked ugly and the structure was awful to maintain(I always spent hours in debugging just for a tiny mistyping error). After deliberate decision making, I painfully removed the whole project and planned to start a new one from scratch. “Back to the origin” may seem stupid to discard previous work, but it turns out to be a wise choice as development proceeds. Now that I knew almost every possible obstacle this time, the process was much quicker. And I managed to find another friend to cooperate with me in the final stage of the development. Eventually, Cornucopians.org was released onto the Internet.</w:delText>
        </w:r>
      </w:del>
    </w:p>
    <w:p>
      <w:pPr>
        <w:pStyle w:val="style0"/>
        <w:ind w:hanging="0" w:left="60" w:right="0"/>
      </w:pPr>
      <w:r>
        <w:rPr/>
      </w:r>
    </w:p>
    <w:p>
      <w:pPr>
        <w:pStyle w:val="style0"/>
        <w:ind w:hanging="0" w:left="60" w:right="0"/>
      </w:pPr>
      <w:ins w:author="Emily Mock" w:date="2013-09-13T20:44:00Z" w:id="7">
        <w:r>
          <w:rPr/>
          <w:t>ACTIVITY 3</w:t>
        </w:r>
      </w:ins>
    </w:p>
    <w:p>
      <w:pPr>
        <w:pStyle w:val="style0"/>
      </w:pPr>
      <w:r>
        <w:rPr/>
        <w:t>Teaching(assist teachers) junior students in high school Olympiad in Informatics, including giving lectures, making problem sets, and building an online judging system, as a way to show gratitude.</w:t>
      </w:r>
    </w:p>
    <w:p>
      <w:pPr>
        <w:pStyle w:val="style0"/>
        <w:ind w:firstLine="30" w:left="0" w:right="0"/>
      </w:pPr>
      <w:r>
        <w:rPr>
          <w:szCs w:val="21"/>
        </w:rPr>
        <w:t>Activity Type: Academic</w:t>
        <w:br/>
        <w:t xml:space="preserve">Position/Leadership (50 characters): Coach </w:t>
      </w:r>
      <w:ins w:author="Emily Mock" w:date="2013-09-13T20:46:00Z" w:id="8">
        <w:r>
          <w:rPr>
            <w:szCs w:val="21"/>
          </w:rPr>
          <w:t>and</w:t>
        </w:r>
      </w:ins>
      <w:del w:author="Emily Mock" w:date="2013-09-13T20:46:00Z" w:id="9">
        <w:r>
          <w:rPr>
            <w:szCs w:val="21"/>
          </w:rPr>
          <w:delText>,problem setter and</w:delText>
        </w:r>
      </w:del>
      <w:r>
        <w:rPr>
          <w:szCs w:val="21"/>
        </w:rPr>
        <w:t xml:space="preserve"> </w:t>
      </w:r>
      <w:ins w:author="Emily Mock" w:date="2013-09-13T20:46:00Z" w:id="10">
        <w:r>
          <w:rPr>
            <w:szCs w:val="21"/>
          </w:rPr>
          <w:t>L</w:t>
        </w:r>
      </w:ins>
      <w:del w:author="Emily Mock" w:date="2013-09-13T20:46:00Z" w:id="11">
        <w:r>
          <w:rPr>
            <w:szCs w:val="21"/>
          </w:rPr>
          <w:delText>l</w:delText>
        </w:r>
      </w:del>
      <w:del w:author="csimstu " w:date="2013-09-24T10:52:00Z" w:id="12">
        <w:r>
          <w:rPr>
            <w:szCs w:val="21"/>
          </w:rPr>
          <w:delText>ecturer</w:delText>
        </w:r>
      </w:del>
      <w:ins w:author="Emily Mock" w:date="2013-09-13T20:46:00Z" w:id="13">
        <w:r>
          <w:rPr>
            <w:szCs w:val="21"/>
          </w:rPr>
          <w:t xml:space="preserve">, No.7 HS </w:t>
        </w:r>
      </w:ins>
      <w:del w:author="Emily Mock" w:date="2013-09-13T20:46:00Z" w:id="14">
        <w:r>
          <w:rPr>
            <w:szCs w:val="21"/>
          </w:rPr>
          <w:delText xml:space="preserve"> of </w:delText>
        </w:r>
      </w:del>
      <w:r>
        <w:rPr>
          <w:szCs w:val="21"/>
        </w:rPr>
        <w:t>O</w:t>
      </w:r>
      <w:ins w:author="csimstu " w:date="2013-09-24T10:52:00Z" w:id="15">
        <w:r>
          <w:rPr>
            <w:szCs w:val="21"/>
          </w:rPr>
          <w:t xml:space="preserve">lympiad in Informatics </w:t>
        </w:r>
      </w:ins>
      <w:del w:author="csimstu " w:date="2013-09-24T10:52:00Z" w:id="16">
        <w:r>
          <w:rPr>
            <w:szCs w:val="21"/>
          </w:rPr>
          <w:delText>I</w:delText>
        </w:r>
      </w:del>
      <w:r>
        <w:rPr>
          <w:szCs w:val="21"/>
        </w:rPr>
        <w:t xml:space="preserve"> group</w:t>
        <w:br/>
        <w:t>Participation grade levels: 11, 12, PG</w:t>
        <w:br/>
        <w:t>I intend to participate in college: Yes</w:t>
        <w:br/>
        <w:t>Timing of participation School, Break</w:t>
        <w:br/>
        <w:t>Hours per week: 6</w:t>
        <w:br/>
        <w:t>Weeks per year: 40</w:t>
        <w:br/>
        <w:t xml:space="preserve">Details, Honors, and Accomplishments (150 characters): Training junior students </w:t>
      </w:r>
      <w:del w:author="Emily Mock" w:date="2013-09-13T21:03:00Z" w:id="17">
        <w:r>
          <w:rPr>
            <w:szCs w:val="21"/>
          </w:rPr>
          <w:delText>who participate in</w:delText>
        </w:r>
      </w:del>
      <w:del w:author="csimstu " w:date="2013-09-24T10:53:00Z" w:id="18">
        <w:r>
          <w:rPr>
            <w:szCs w:val="21"/>
          </w:rPr>
          <w:delText>for</w:delText>
        </w:r>
      </w:del>
      <w:del w:author="csimstu " w:date="2013-09-24T10:53:00Z" w:id="19">
        <w:r>
          <w:rPr>
            <w:szCs w:val="21"/>
          </w:rPr>
          <w:delText xml:space="preserve"> </w:delText>
        </w:r>
      </w:del>
      <w:del w:author="csimstu " w:date="2013-09-24T10:53:00Z" w:id="20">
        <w:r>
          <w:rPr>
            <w:szCs w:val="21"/>
          </w:rPr>
          <w:delText xml:space="preserve">every field of </w:delText>
        </w:r>
      </w:del>
      <w:ins w:author="csimstu " w:date="2013-09-24T10:53:00Z" w:id="21">
        <w:r>
          <w:rPr>
            <w:szCs w:val="21"/>
          </w:rPr>
          <w:t>(skill&amp;cooperate&amp;conflicts)</w:t>
        </w:r>
      </w:ins>
      <w:del w:author="csimstu " w:date="2013-09-24T10:52:00Z" w:id="22">
        <w:r>
          <w:rPr>
            <w:szCs w:val="21"/>
          </w:rPr>
          <w:delText>Olympiad in Informatics</w:delText>
        </w:r>
      </w:del>
      <w:del w:author="csimstu " w:date="2013-09-24T10:52:00Z" w:id="23">
        <w:r>
          <w:rPr>
            <w:szCs w:val="21"/>
          </w:rPr>
          <w:delText xml:space="preserve"> </w:delText>
        </w:r>
      </w:del>
      <w:del w:author="csimstu " w:date="2013-09-24T10:52:00Z" w:id="24">
        <w:r>
          <w:rPr>
            <w:szCs w:val="21"/>
          </w:rPr>
          <w:delText>(</w:delText>
        </w:r>
      </w:del>
      <w:r>
        <w:rPr>
          <w:szCs w:val="21"/>
        </w:rPr>
        <w:t>OI</w:t>
      </w:r>
      <w:del w:author="csimstu " w:date="2013-09-24T10:52:00Z" w:id="25">
        <w:r>
          <w:rPr>
            <w:szCs w:val="21"/>
          </w:rPr>
          <w:delText>)</w:delText>
        </w:r>
      </w:del>
      <w:del w:author="Emily Mock" w:date="2013-09-13T21:02:00Z" w:id="26">
        <w:r>
          <w:rPr>
            <w:szCs w:val="21"/>
          </w:rPr>
          <w:delText xml:space="preserve"> in every single field</w:delText>
        </w:r>
      </w:del>
      <w:r>
        <w:rPr>
          <w:szCs w:val="21"/>
        </w:rPr>
        <w:t>, I learn gratitude and responsibility in th</w:t>
      </w:r>
      <w:ins w:author="Emily Mock" w:date="2013-09-13T21:03:00Z" w:id="27">
        <w:r>
          <w:rPr>
            <w:szCs w:val="21"/>
          </w:rPr>
          <w:t>is</w:t>
        </w:r>
      </w:ins>
      <w:del w:author="Emily Mock" w:date="2013-09-13T21:03:00Z" w:id="28">
        <w:r>
          <w:rPr>
            <w:szCs w:val="21"/>
          </w:rPr>
          <w:delText>e</w:delText>
        </w:r>
      </w:del>
      <w:r>
        <w:rPr>
          <w:szCs w:val="21"/>
        </w:rPr>
        <w:t xml:space="preserve"> </w:t>
      </w:r>
      <w:del w:author="Emily Mock" w:date="2013-09-13T21:03:00Z" w:id="29">
        <w:r>
          <w:rPr>
            <w:szCs w:val="21"/>
          </w:rPr>
          <w:delText xml:space="preserve">way of </w:delText>
        </w:r>
      </w:del>
      <w:r>
        <w:rPr>
          <w:szCs w:val="21"/>
        </w:rPr>
        <w:t>heritage</w:t>
      </w:r>
      <w:ins w:author="Emily Mock" w:date="2013-09-13T21:03:00Z" w:id="30">
        <w:r>
          <w:rPr>
            <w:szCs w:val="21"/>
          </w:rPr>
          <w:t>-run group</w:t>
        </w:r>
      </w:ins>
      <w:r>
        <w:rPr>
          <w:szCs w:val="21"/>
        </w:rPr>
        <w:t>.</w:t>
      </w:r>
      <w:ins w:author="Emily Mock" w:date="2013-09-13T21:03:00Z" w:id="31">
        <w:r>
          <w:rPr>
            <w:szCs w:val="21"/>
          </w:rPr>
          <w:t xml:space="preserve"> 138</w:t>
        </w:r>
      </w:ins>
      <w:ins w:author="csimstu " w:date="2013-09-24T10:55:00Z" w:id="32">
        <w:r>
          <w:rPr>
            <w:szCs w:val="21"/>
          </w:rPr>
          <w:t xml:space="preserve"> build up an online judge(elaborate in recommendation)</w:t>
        </w:r>
      </w:ins>
      <w:r>
        <w:rPr/>
        <w:commentReference w:id="0"/>
      </w:r>
    </w:p>
    <w:p>
      <w:pPr>
        <w:pStyle w:val="style0"/>
        <w:ind w:firstLine="30" w:left="0" w:right="0"/>
      </w:pPr>
      <w:r>
        <w:rPr/>
      </w:r>
    </w:p>
    <w:p>
      <w:pPr>
        <w:pStyle w:val="style0"/>
        <w:ind w:firstLine="30" w:left="0" w:right="0"/>
      </w:pPr>
      <w:r>
        <w:rPr/>
      </w:r>
    </w:p>
    <w:p>
      <w:pPr>
        <w:pStyle w:val="style0"/>
      </w:pPr>
      <w:r>
        <w:rPr/>
        <w:t>Time spent: a total of 100 hrs in preparing problem set(more than 20 problem sets in total), 30 hrs in giving lectures, 8 hrs/day * 2 weeks = 112 hrs in carrying out the online judge.</w:t>
      </w:r>
    </w:p>
    <w:p>
      <w:pPr>
        <w:pStyle w:val="style0"/>
        <w:ind w:hanging="360" w:left="1260" w:right="0"/>
      </w:pPr>
      <w:r>
        <w:rPr/>
        <w:tab/>
      </w:r>
    </w:p>
    <w:p>
      <w:pPr>
        <w:pStyle w:val="style0"/>
      </w:pPr>
      <w:del w:author="Emily Mock" w:date="2013-09-13T21:06:00Z" w:id="33">
        <w:r>
          <w:rPr/>
          <w:tab/>
          <w:tab/>
          <w:delText xml:space="preserve">My high school has a tradition in training students in Olympiad in Informatics: senior students(one or two grades higher) volunteer to help junior students. And when previous senior students graduate and leave school, the new set of senior students take the relay. It is a way of heritage, and we learn more from students than from teachers. After I won the gold medal in National Olympiad in Informatics, I became the main charger of the following grades, and has contributed much time without paid in creating problem set and giving lectures, as a gratitude to the ones who had helped me along the way. Compared with making problems, lecturing is much simpler, since I just had to write a ppt and stand on stage for 2 classes each week in the training session. But creating brand-new problems is typically hard. Although there are only 3 problems in a set,  for each one, I had to write problem description in Latex, generate test cases by hand or by self-written program, and write solution source code to the problem. The whole process usually took me a whole morning, if the problem set was not hard, or plus a whole afternoon if more difficult, not including the time spent in seeking for inspirations of how to create an interesting yet not old-fashioned problem. But I did enjoy helping these brilliant though sometime stupid students, who were like phantoms of myself years ago. And when they made some accomplishments and sit around, chatting about what they did right, how they solved the problem in a creative way, I was satisfied. </w:delText>
        </w:r>
      </w:del>
    </w:p>
    <w:p>
      <w:pPr>
        <w:pStyle w:val="style0"/>
        <w:ind w:hanging="0" w:left="480" w:right="0"/>
      </w:pPr>
      <w:r>
        <w:rPr/>
      </w:r>
    </w:p>
    <w:p>
      <w:pPr>
        <w:pStyle w:val="style0"/>
      </w:pPr>
      <w:del w:author="Emily Mock" w:date="2013-09-13T21:06:00Z" w:id="34">
        <w:r>
          <w:rPr/>
          <w:tab/>
          <w:tab/>
          <w:delText>Last summer I built up an online judging system which helped to manage problems, hold regular contest, and grading for the convenience of teachers. I dedicated whole two weeks in putting together ideas, code segments, and made a demo. Later school showed great concern in this project and gave me a server to build the website. Now students can study Olympiad in Informatics more efficiently.(described more in last year's short answer)</w:delText>
        </w:r>
      </w:del>
    </w:p>
    <w:p>
      <w:pPr>
        <w:pStyle w:val="style0"/>
        <w:ind w:hanging="360" w:left="840" w:right="0"/>
      </w:pPr>
      <w:r>
        <w:rPr/>
      </w:r>
    </w:p>
    <w:p>
      <w:pPr>
        <w:pStyle w:val="style0"/>
        <w:ind w:hanging="0" w:left="60" w:right="0"/>
      </w:pPr>
      <w:r>
        <w:rPr/>
      </w:r>
    </w:p>
    <w:p>
      <w:pPr>
        <w:pStyle w:val="style0"/>
      </w:pPr>
      <w:ins w:author="Emily Mock" w:date="2013-09-13T20:44:00Z" w:id="35">
        <w:r>
          <w:rPr/>
          <w:t>ACTIVITY 4</w:t>
        </w:r>
      </w:ins>
    </w:p>
    <w:p>
      <w:pPr>
        <w:pStyle w:val="style0"/>
      </w:pPr>
      <w:r>
        <w:rPr/>
        <w:t>Being a minister at high school's Science &amp; Tech Association Network(Technique) Department, I lead over 10 students in maintaining student's website, solving technical problems from other departments, and organizing the most attracting section of Science Month every year – knowledge competition.</w:t>
      </w:r>
    </w:p>
    <w:p>
      <w:pPr>
        <w:pStyle w:val="style0"/>
        <w:ind w:firstLine="30" w:left="0" w:right="0"/>
      </w:pPr>
      <w:r>
        <w:rPr>
          <w:szCs w:val="21"/>
        </w:rPr>
        <w:t>Activity Type: Student Govt./Politics</w:t>
        <w:br/>
        <w:t>Position/Leadership (50 characters): President of Tech Department</w:t>
        <w:br/>
        <w:t>Participation grade levels: 11</w:t>
        <w:br/>
        <w:t>I intend to participate in college: Yes</w:t>
        <w:br/>
        <w:t>Timing of participation School</w:t>
        <w:br/>
        <w:t>Hours per week: 3</w:t>
        <w:br/>
        <w:t>Weeks per year: 20</w:t>
        <w:br/>
        <w:t xml:space="preserve">Details, Honors, and Accomplishments (150 characters): I lead </w:t>
      </w:r>
      <w:ins w:author="Emily Mock" w:date="2013-09-13T21:09:00Z" w:id="36">
        <w:r>
          <w:rPr>
            <w:szCs w:val="21"/>
          </w:rPr>
          <w:t>ten</w:t>
        </w:r>
      </w:ins>
      <w:del w:author="Emily Mock" w:date="2013-09-13T21:09:00Z" w:id="37">
        <w:r>
          <w:rPr>
            <w:szCs w:val="21"/>
          </w:rPr>
          <w:delText>a group of</w:delText>
        </w:r>
      </w:del>
      <w:r>
        <w:rPr>
          <w:szCs w:val="21"/>
        </w:rPr>
        <w:t xml:space="preserve"> students </w:t>
      </w:r>
      <w:del w:author="Emily Mock" w:date="2013-09-13T21:09:00Z" w:id="38">
        <w:r>
          <w:rPr>
            <w:szCs w:val="21"/>
          </w:rPr>
          <w:delText xml:space="preserve">in </w:delText>
        </w:r>
      </w:del>
      <w:ins w:author="Emily Mock" w:date="2013-09-13T21:09:00Z" w:id="39">
        <w:r>
          <w:rPr>
            <w:szCs w:val="21"/>
          </w:rPr>
          <w:t xml:space="preserve">to </w:t>
        </w:r>
      </w:ins>
      <w:r>
        <w:rPr>
          <w:szCs w:val="21"/>
        </w:rPr>
        <w:t>maintain</w:t>
      </w:r>
      <w:ins w:author="Emily Mock" w:date="2013-09-13T21:09:00Z" w:id="40">
        <w:r>
          <w:rPr>
            <w:szCs w:val="21"/>
          </w:rPr>
          <w:t xml:space="preserve"> an online</w:t>
        </w:r>
      </w:ins>
      <w:del w:author="Emily Mock" w:date="2013-09-13T21:09:00Z" w:id="41">
        <w:r>
          <w:rPr>
            <w:szCs w:val="21"/>
          </w:rPr>
          <w:delText>ing</w:delText>
        </w:r>
      </w:del>
      <w:r>
        <w:rPr>
          <w:szCs w:val="21"/>
        </w:rPr>
        <w:t xml:space="preserve"> student</w:t>
      </w:r>
      <w:del w:author="Emily Mock" w:date="2013-09-13T21:09:00Z" w:id="42">
        <w:r>
          <w:rPr>
            <w:szCs w:val="21"/>
          </w:rPr>
          <w:delText>'s</w:delText>
        </w:r>
      </w:del>
      <w:r>
        <w:rPr>
          <w:szCs w:val="21"/>
        </w:rPr>
        <w:t xml:space="preserve"> </w:t>
      </w:r>
      <w:del w:author="csimstu " w:date="2013-09-24T10:57:00Z" w:id="43">
        <w:r>
          <w:rPr>
            <w:szCs w:val="21"/>
          </w:rPr>
          <w:delText>website</w:delText>
        </w:r>
      </w:del>
      <w:ins w:author="csimstu " w:date="2013-09-24T10:57:00Z" w:id="44">
        <w:r>
          <w:rPr>
            <w:szCs w:val="21"/>
          </w:rPr>
          <w:t xml:space="preserve"> forum</w:t>
        </w:r>
      </w:ins>
      <w:r>
        <w:rPr>
          <w:szCs w:val="21"/>
        </w:rPr>
        <w:t xml:space="preserve">, </w:t>
      </w:r>
      <w:del w:author="csimstu " w:date="2013-09-24T10:57:00Z" w:id="45">
        <w:r>
          <w:rPr>
            <w:szCs w:val="21"/>
          </w:rPr>
          <w:delText>solving technical problems from other departments, and</w:delText>
        </w:r>
      </w:del>
      <w:r>
        <w:rPr>
          <w:szCs w:val="21"/>
        </w:rPr>
        <w:t xml:space="preserve"> organizing</w:t>
      </w:r>
      <w:ins w:author="csimstu " w:date="2013-09-24T10:58:00Z" w:id="46">
        <w:r>
          <w:rPr>
            <w:szCs w:val="21"/>
          </w:rPr>
          <w:t xml:space="preserve"> &amp; ...</w:t>
        </w:r>
      </w:ins>
      <w:r>
        <w:rPr>
          <w:szCs w:val="21"/>
        </w:rPr>
        <w:t xml:space="preserve"> </w:t>
      </w:r>
      <w:ins w:author="Emily Mock" w:date="2013-09-13T21:09:00Z" w:id="47">
        <w:r>
          <w:rPr>
            <w:szCs w:val="21"/>
          </w:rPr>
          <w:t xml:space="preserve">a </w:t>
        </w:r>
      </w:ins>
      <w:r>
        <w:rPr>
          <w:szCs w:val="21"/>
        </w:rPr>
        <w:t>knowledge competition</w:t>
      </w:r>
      <w:ins w:author="csimstu " w:date="2013-09-24T10:57:00Z" w:id="48">
        <w:r>
          <w:rPr>
            <w:szCs w:val="21"/>
          </w:rPr>
          <w:t xml:space="preserve"> in the S&amp;T</w:t>
        </w:r>
      </w:ins>
      <w:ins w:author="csimstu " w:date="2013-09-24T10:58:00Z" w:id="49">
        <w:r>
          <w:rPr>
            <w:szCs w:val="21"/>
          </w:rPr>
          <w:t xml:space="preserve"> Month</w:t>
        </w:r>
      </w:ins>
      <w:r>
        <w:rPr>
          <w:szCs w:val="21"/>
        </w:rPr>
        <w:t>.</w:t>
      </w:r>
    </w:p>
    <w:p>
      <w:pPr>
        <w:pStyle w:val="style0"/>
        <w:ind w:hanging="360" w:left="840" w:right="0"/>
      </w:pPr>
      <w:r>
        <w:rPr/>
        <w:tab/>
        <w:t>Time spent: 3 hrs/week * 20 weeks</w:t>
      </w:r>
    </w:p>
    <w:p>
      <w:pPr>
        <w:pStyle w:val="style0"/>
        <w:ind w:hanging="360" w:left="840" w:right="0"/>
      </w:pPr>
      <w:r>
        <w:rPr/>
      </w:r>
    </w:p>
    <w:p>
      <w:pPr>
        <w:pStyle w:val="style0"/>
        <w:ind w:hanging="360" w:left="840" w:right="0"/>
      </w:pPr>
      <w:r>
        <w:rPr/>
        <w:tab/>
        <w:tab/>
      </w:r>
      <w:del w:author="Emily Mock" w:date="2013-09-13T21:12:00Z" w:id="50">
        <w:r>
          <w:rPr/>
          <w:delText>Students' lives are dull in Chinese high school. There are tons of homework to do everyday, plus pressures over grades and ranking coming from parents and teachers. Therefore, as members of Science &amp; Tech Association, it is our mission to make life on campus a little more colorful.  My department consists of over 10 students whose daily mission was to maintain a student's forum and solve technical problems in other departments. I mostly arranged regular meetings to report progress, assigned tasks to students with different specialities, and interviewed newcomers. During the session of Science Month, which is the most exciting activity open for all student each year, I led a group of three in organizing fun knowledge competition. Through weeks of preparation, we carried out a 20-page problem set as our off-site round for each class(the competitors were in the unit of class), which ranged in almost every subject with different levels, as well as some funny and weird questions. On the on-site round, I played the role of host and judge myself. Through the competition, I learned that it is hard to satisfy everyone's behalf. Conflicts had to appear, and when it came I had to find a eclectic solution, which might arise dissension to someone even it is “eclectic” to me. In the end, some competitors were still not font of my judgment, but no one can denied that the overall effect was a success.</w:delText>
        </w:r>
      </w:del>
      <w:r>
        <w:rPr/>
        <w:t xml:space="preserve"> </w:t>
      </w:r>
    </w:p>
    <w:p>
      <w:pPr>
        <w:pStyle w:val="style0"/>
        <w:ind w:hanging="0" w:left="60" w:right="0"/>
      </w:pPr>
      <w:ins w:author="Emily Mock" w:date="2013-09-13T21:12:00Z" w:id="51">
        <w:r>
          <w:rPr/>
          <w:t>ACTIVITY 5</w:t>
        </w:r>
      </w:ins>
    </w:p>
    <w:p>
      <w:pPr>
        <w:pStyle w:val="style0"/>
        <w:ind w:hanging="0" w:left="60" w:right="0"/>
      </w:pPr>
      <w:del w:author="Emily Mock" w:date="2013-09-13T21:12:00Z" w:id="52">
        <w:r>
          <w:rPr/>
          <w:tab/>
        </w:r>
      </w:del>
    </w:p>
    <w:p>
      <w:pPr>
        <w:pStyle w:val="style0"/>
        <w:ind w:hanging="0" w:left="60" w:right="0"/>
      </w:pPr>
      <w:del w:author="Emily Mock" w:date="2013-09-13T21:13:00Z" w:id="53">
        <w:r>
          <w:rPr/>
          <w:delText>Being as a volunteer for DaAiQingChen which is a prevailing non-profit organization in China whose goal is to save tens of millions of migrant workers suffering from an incurable disease normally known as dust lung, especially those working for coal companies. My responsibility is to make an English version of its website to gain help from benefactors over the world and to raise international attention on Chinese migrants' living conditions.</w:delText>
        </w:r>
      </w:del>
    </w:p>
    <w:p>
      <w:pPr>
        <w:pStyle w:val="style0"/>
        <w:ind w:hanging="0" w:left="60" w:right="0"/>
      </w:pPr>
      <w:r>
        <w:rPr>
          <w:szCs w:val="21"/>
        </w:rPr>
        <w:t>Activity Type: Other Club/Activity(No choice for charity?)</w:t>
      </w:r>
      <w:r>
        <w:rPr/>
        <w:commentReference w:id="1"/>
      </w:r>
      <w:r>
        <w:rPr>
          <w:szCs w:val="21"/>
        </w:rPr>
        <w:br/>
        <w:t xml:space="preserve">Position/Leadership (50 characters): </w:t>
      </w:r>
      <w:ins w:author="csimstu " w:date="2013-09-24T11:34:00Z" w:id="54">
        <w:r>
          <w:rPr>
            <w:szCs w:val="21"/>
          </w:rPr>
          <w:t xml:space="preserve">Volunteer of (? department) NGO </w:t>
        </w:r>
      </w:ins>
      <w:del w:author="csimstu " w:date="2013-09-24T11:34:00Z" w:id="55">
        <w:r>
          <w:rPr>
            <w:szCs w:val="21"/>
          </w:rPr>
          <w:delText>English website builder and translator</w:delText>
        </w:r>
      </w:del>
      <w:r>
        <w:rPr>
          <w:szCs w:val="21"/>
        </w:rPr>
        <w:br/>
        <w:t>Participation grade levels: PG</w:t>
        <w:br/>
        <w:t>I intend to participate in college: Yes</w:t>
        <w:br/>
        <w:t>Timing of participation Break</w:t>
        <w:br/>
        <w:t>Hours per week: ?</w:t>
        <w:br/>
        <w:t>Weeks per year: ?</w:t>
        <w:br/>
        <w:t xml:space="preserve">Details, Honors, and Accomplishments (150 characters): </w:t>
      </w:r>
      <w:del w:author="csimstu " w:date="2013-09-24T11:34:00Z" w:id="56">
        <w:r>
          <w:rPr>
            <w:szCs w:val="21"/>
          </w:rPr>
          <w:delText xml:space="preserve">Translate and </w:delText>
        </w:r>
      </w:del>
      <w:r>
        <w:rPr>
          <w:szCs w:val="21"/>
        </w:rPr>
        <w:t xml:space="preserve">build </w:t>
      </w:r>
      <w:ins w:author="csimstu " w:date="2013-09-24T11:34:00Z" w:id="57">
        <w:r>
          <w:rPr>
            <w:szCs w:val="21"/>
          </w:rPr>
          <w:t xml:space="preserve">a </w:t>
        </w:r>
      </w:ins>
      <w:del w:author="csimstu " w:date="2013-09-24T11:34:00Z" w:id="58">
        <w:r>
          <w:rPr>
            <w:szCs w:val="21"/>
          </w:rPr>
          <w:delText xml:space="preserve">English </w:delText>
        </w:r>
      </w:del>
      <w:del w:author="csimstu " w:date="2013-09-24T11:33:00Z" w:id="59">
        <w:r>
          <w:rPr>
            <w:szCs w:val="21"/>
          </w:rPr>
          <w:delText>website</w:delText>
        </w:r>
      </w:del>
      <w:r>
        <w:rPr>
          <w:szCs w:val="21"/>
        </w:rPr>
        <w:t xml:space="preserve"> </w:t>
      </w:r>
      <w:ins w:author="csimstu " w:date="2013-09-24T11:33:00Z" w:id="60">
        <w:r>
          <w:rPr>
            <w:szCs w:val="21"/>
          </w:rPr>
          <w:t xml:space="preserve">platform </w:t>
        </w:r>
      </w:ins>
      <w:del w:author="csimstu " w:date="2013-09-24T11:34:00Z" w:id="61">
        <w:r>
          <w:rPr>
            <w:szCs w:val="21"/>
          </w:rPr>
          <w:delText xml:space="preserve">for an organization </w:delText>
        </w:r>
      </w:del>
      <w:r>
        <w:rPr>
          <w:szCs w:val="21"/>
        </w:rPr>
        <w:t>to raise international attention on millions of Chinese migrants suffering from dust lung.</w:t>
      </w:r>
      <w:ins w:author="Emily Mock" w:date="2013-09-13T21:13:00Z" w:id="62">
        <w:r>
          <w:rPr>
            <w:szCs w:val="21"/>
          </w:rPr>
          <w:t xml:space="preserve"> 146</w:t>
        </w:r>
      </w:ins>
      <w:ins w:author="csimstu " w:date="2013-09-24T11:35:00Z" w:id="63">
        <w:r>
          <w:rPr>
            <w:szCs w:val="21"/>
          </w:rPr>
          <w:t xml:space="preserve"> (no programming!!!!)</w:t>
        </w:r>
      </w:ins>
    </w:p>
    <w:p>
      <w:pPr>
        <w:pStyle w:val="style0"/>
        <w:ind w:hanging="360" w:left="840" w:right="0"/>
      </w:pPr>
      <w:r>
        <w:rPr/>
        <w:tab/>
      </w:r>
    </w:p>
    <w:p>
      <w:pPr>
        <w:pStyle w:val="style0"/>
        <w:ind w:hanging="360" w:left="840" w:right="0"/>
      </w:pPr>
      <w:r>
        <w:rPr/>
        <w:t>Estimated: 5hrs/week</w:t>
      </w:r>
    </w:p>
    <w:p>
      <w:pPr>
        <w:pStyle w:val="style0"/>
        <w:ind w:hanging="360" w:left="420" w:right="0"/>
      </w:pPr>
      <w:r>
        <w:rPr/>
      </w:r>
    </w:p>
    <w:p>
      <w:pPr>
        <w:pStyle w:val="style0"/>
        <w:ind w:hanging="360" w:left="420" w:right="0"/>
      </w:pPr>
      <w:r>
        <w:rPr/>
      </w:r>
    </w:p>
    <w:p>
      <w:pPr>
        <w:pStyle w:val="style0"/>
      </w:pPr>
      <w:ins w:author="Emily Mock" w:date="2013-09-13T20:44:00Z" w:id="64">
        <w:r>
          <w:rPr/>
          <w:t>ACTIVITY 6</w:t>
        </w:r>
      </w:ins>
    </w:p>
    <w:p>
      <w:pPr>
        <w:pStyle w:val="style0"/>
      </w:pPr>
      <w:r>
        <w:rPr/>
        <w:t>Taking part in ACM-ICPC(International Collegiate Programming Contest) which involves brainstorming and coordination to solve several real-life problems under pressure with 2 other students as an unofficial team(since it is for college students), we have fought in many districts in China and earned great results.</w:t>
      </w:r>
    </w:p>
    <w:p>
      <w:pPr>
        <w:pStyle w:val="style0"/>
        <w:ind w:firstLine="30" w:left="0" w:right="0"/>
      </w:pPr>
      <w:r>
        <w:rPr>
          <w:szCs w:val="21"/>
        </w:rPr>
        <w:t>Activity Type: Academic</w:t>
        <w:br/>
        <w:t>Position/Leadership (50 characters): Leader, programmer and debugger of the ICPC team</w:t>
        <w:br/>
        <w:t>Participation grade levels: 10, 11, 12</w:t>
        <w:br/>
        <w:t>I intend to participate in college: Yes</w:t>
        <w:br/>
        <w:t>Timing of participation School, Break</w:t>
        <w:br/>
        <w:t xml:space="preserve">Hours per week: 5 </w:t>
        <w:br/>
        <w:t>Weeks per year: 20</w:t>
        <w:br/>
        <w:t xml:space="preserve">Details, Honors, and Accomplishments (150 characters): Competing unofficially with college teams </w:t>
      </w:r>
      <w:r>
        <w:rPr/>
        <w:t>to solve real-life problems under pressure</w:t>
      </w:r>
      <w:r>
        <w:rPr>
          <w:szCs w:val="21"/>
        </w:rPr>
        <w:t>, I got a better understanding of team, trust and fun.</w:t>
      </w:r>
      <w:r>
        <w:rPr/>
        <w:commentReference w:id="2"/>
      </w:r>
    </w:p>
    <w:p>
      <w:pPr>
        <w:pStyle w:val="style0"/>
        <w:ind w:hanging="360" w:left="840" w:right="0"/>
      </w:pPr>
      <w:r>
        <w:rPr/>
      </w:r>
    </w:p>
    <w:p>
      <w:pPr>
        <w:pStyle w:val="style0"/>
        <w:ind w:hanging="360" w:left="840" w:right="0"/>
      </w:pPr>
      <w:del w:author="Emily Mock" w:date="2013-09-13T21:15:00Z" w:id="65">
        <w:r>
          <w:rPr/>
          <w:delText>Time spent: a total of 100 hrs (5hrs * over 20 practices)</w:delText>
        </w:r>
      </w:del>
    </w:p>
    <w:p>
      <w:pPr>
        <w:pStyle w:val="style0"/>
        <w:ind w:hanging="360" w:left="840" w:right="0"/>
      </w:pPr>
      <w:del w:author="Emily Mock" w:date="2013-09-13T21:15:00Z" w:id="66">
        <w:r>
          <w:rPr/>
          <w:delText>I have competed in many programming contests, whether national or international. One that I enjoy the most is definitely ACM-ICPC, because we fight as three, not just a battle of oneself. Company, trust, and fun are the three words I'd like to describe my feeling in ICPC. Last time, in Chengdu Regional Contest, we are the only group consists of high school students competing with over 100 best college teams in the China. We got a silver among college students, but was under our expectation. Below is my last year's commentary.</w:delText>
        </w:r>
      </w:del>
    </w:p>
    <w:p>
      <w:pPr>
        <w:pStyle w:val="style0"/>
        <w:ind w:hanging="360" w:left="840" w:right="0"/>
      </w:pPr>
      <w:del w:author="Emily Mock" w:date="2013-09-13T21:15:00Z" w:id="67">
        <w:r>
          <w:rPr/>
          <w:tab/>
        </w:r>
      </w:del>
    </w:p>
    <w:p>
      <w:pPr>
        <w:pStyle w:val="style0"/>
        <w:ind w:hanging="360" w:left="1260" w:right="0"/>
      </w:pPr>
      <w:del w:author="Emily Mock" w:date="2013-09-13T21:15:00Z" w:id="68">
        <w:r>
          <w:rPr/>
          <w:tab/>
          <w:tab/>
          <w:delText xml:space="preserve">Last month, two friends and I took part in ACM-ICPC Chengdu Regional as unofficials. </w:delText>
        </w:r>
      </w:del>
    </w:p>
    <w:p>
      <w:pPr>
        <w:pStyle w:val="style0"/>
        <w:ind w:hanging="360" w:left="1260" w:right="0"/>
      </w:pPr>
      <w:del w:author="Emily Mock" w:date="2013-09-13T21:15:00Z" w:id="69">
        <w:r>
          <w:rPr/>
          <w:tab/>
          <w:tab/>
          <w:delText xml:space="preserve">Everything went on smoothly. We solved 4 problems when 1.5 hours left. Our next target was Problem C – a combinatory problem: How many ways are there to cut a wire into several pieces and fold each piece into a triangle, satisfying all triangles are integral and pair wise similar. </w:delText>
        </w:r>
      </w:del>
    </w:p>
    <w:p>
      <w:pPr>
        <w:pStyle w:val="style0"/>
        <w:ind w:hanging="360" w:left="1260" w:right="0"/>
      </w:pPr>
      <w:del w:author="Emily Mock" w:date="2013-09-13T21:15:00Z" w:id="70">
        <w:r>
          <w:rPr/>
          <w:tab/>
          <w:tab/>
          <w:delText xml:space="preserve">I noticed there had to be a basic triangle to construct the other. Thus, the problem could be divided into two parts: to count the number of triangles with a certain perimeter and to count the ways of writing x as a sum of integers. By multiplication principle, the final answer is the multiple of the two results. We made a quick tactic: I was responsible for the first half; Wayne was for the second half, while Leo had charge of finding contradictions. </w:delText>
        </w:r>
      </w:del>
    </w:p>
    <w:p>
      <w:pPr>
        <w:pStyle w:val="style0"/>
        <w:ind w:hanging="360" w:left="1260" w:right="0"/>
      </w:pPr>
      <w:del w:author="Emily Mock" w:date="2013-09-13T21:15:00Z" w:id="71">
        <w:r>
          <w:rPr/>
          <w:tab/>
          <w:tab/>
          <w:delText xml:space="preserve">The second half was proved to be pretty easy; at least they told me so. Therefore the pressure was crowded on me. The main obstacle was how to utilize the triangle inequality. After 30min, I gained a weird expression. Unsure of its correctness, Wayne tested some small cases. </w:delText>
        </w:r>
      </w:del>
    </w:p>
    <w:p>
      <w:pPr>
        <w:pStyle w:val="style0"/>
        <w:ind w:hanging="360" w:left="1260" w:right="0"/>
      </w:pPr>
      <w:del w:author="Emily Mock" w:date="2013-09-13T21:15:00Z" w:id="72">
        <w:r>
          <w:rPr/>
          <w:tab/>
          <w:tab/>
          <w:delText xml:space="preserve">Unfortunately, it was defective. Under great anxiety, I revised the formula over 3 times, but no luck. Eventually Wayne suggested a trivial flaw: (3,3,1) and (1,3,3) are the identical triangles but will be counted twice. Thank heaven, the program worked well after we fixed it. I quickly finished the other half of the program and started testing sample tests. </w:delText>
        </w:r>
      </w:del>
    </w:p>
    <w:p>
      <w:pPr>
        <w:pStyle w:val="style0"/>
        <w:ind w:hanging="360" w:left="1260" w:right="0"/>
      </w:pPr>
      <w:del w:author="Emily Mock" w:date="2013-09-13T21:15:00Z" w:id="73">
        <w:r>
          <w:rPr/>
          <w:tab/>
          <w:tab/>
          <w:delText xml:space="preserve">Compile. Run. Fail. </w:delText>
        </w:r>
      </w:del>
    </w:p>
    <w:p>
      <w:pPr>
        <w:pStyle w:val="style0"/>
        <w:ind w:hanging="360" w:left="1260" w:right="0"/>
      </w:pPr>
      <w:del w:author="Emily Mock" w:date="2013-09-13T21:15:00Z" w:id="74">
        <w:r>
          <w:rPr/>
          <w:tab/>
          <w:tab/>
          <w:delText xml:space="preserve">Just then, Leo pointed out a strong contradiction: simply multiplying results of two parts is faulty. They spent a long time explaining to me. But it was too late. </w:delText>
        </w:r>
      </w:del>
    </w:p>
    <w:p>
      <w:pPr>
        <w:pStyle w:val="style0"/>
        <w:ind w:hanging="360" w:left="1260" w:right="0"/>
      </w:pPr>
      <w:del w:author="Emily Mock" w:date="2013-09-13T21:15:00Z" w:id="75">
        <w:r>
          <w:rPr/>
          <w:tab/>
          <w:tab/>
          <w:delText>We were exhausted when contest was over, but still determined to fix our program. Later, we realized one more constriction would serve: the greatest common divisor of the numbers we get from partition should be one. A change of 10 lines would be enough. We went bananas at times like this. But deep down, this is just what we do for love.</w:delText>
        </w:r>
      </w:del>
    </w:p>
    <w:p>
      <w:pPr>
        <w:pStyle w:val="style0"/>
        <w:ind w:hanging="360" w:left="840" w:right="0"/>
      </w:pPr>
      <w:del w:author="Emily Mock" w:date="2013-09-13T21:15:00Z" w:id="76">
        <w:r>
          <w:rPr/>
          <w:delText xml:space="preserve"> </w:delText>
        </w:r>
      </w:del>
    </w:p>
    <w:p>
      <w:pPr>
        <w:pStyle w:val="style0"/>
      </w:pPr>
      <w:ins w:author="Emily Mock" w:date="2013-09-13T20:44:00Z" w:id="77">
        <w:r>
          <w:rPr/>
          <w:t>ACTIVITY 7</w:t>
        </w:r>
      </w:ins>
    </w:p>
    <w:p>
      <w:pPr>
        <w:pStyle w:val="style0"/>
      </w:pPr>
      <w:r>
        <w:rPr/>
        <w:t>Keep running 1500m everyday at night after class, and hold on to it for 2 years, I first influence buddies in dormitory, then aroused a class-wide fad, and finally motivated a great sum of students in the school.</w:t>
      </w:r>
    </w:p>
    <w:p>
      <w:pPr>
        <w:pStyle w:val="style0"/>
        <w:ind w:hanging="360" w:left="840" w:right="0"/>
      </w:pPr>
      <w:r>
        <w:rPr/>
        <w:tab/>
        <w:t>Time spent: 20min/day * 300 days = 100 hrs</w:t>
      </w:r>
    </w:p>
    <w:p>
      <w:pPr>
        <w:pStyle w:val="style0"/>
        <w:ind w:hanging="360" w:left="840" w:right="0"/>
      </w:pPr>
      <w:r>
        <w:rPr/>
      </w:r>
    </w:p>
    <w:p>
      <w:pPr>
        <w:pStyle w:val="style0"/>
        <w:ind w:hanging="30" w:left="0" w:right="0"/>
      </w:pPr>
      <w:r>
        <w:rPr>
          <w:szCs w:val="21"/>
        </w:rPr>
        <w:t>Activity Type: Athletics: Club</w:t>
        <w:br/>
        <w:t>Position/Leadership (50 characters): Initiator of a running tradition at night</w:t>
      </w:r>
      <w:ins w:author="Emily Mock" w:date="2013-09-13T21:17:00Z" w:id="78">
        <w:r>
          <w:rPr>
            <w:szCs w:val="21"/>
          </w:rPr>
          <w:t xml:space="preserve"> 41</w:t>
        </w:r>
      </w:ins>
      <w:r>
        <w:rPr>
          <w:szCs w:val="21"/>
        </w:rPr>
        <w:br/>
        <w:t>Participation grade levels: 10, 11, 12</w:t>
        <w:br/>
        <w:t>I intend to participate in college: Yes</w:t>
        <w:br/>
        <w:t>Timing of participation School</w:t>
        <w:br/>
        <w:t>Hours per week: 2</w:t>
        <w:br/>
        <w:t>Weeks per year: 30</w:t>
        <w:br/>
        <w:t xml:space="preserve">Details, Honors, and Accomplishments (150 characters): Running 1500m on the track </w:t>
      </w:r>
      <w:del w:author="csimstu " w:date="2013-09-24T11:44:00Z" w:id="79">
        <w:r>
          <w:rPr>
            <w:szCs w:val="21"/>
          </w:rPr>
          <w:delText xml:space="preserve">every night </w:delText>
        </w:r>
      </w:del>
      <w:r>
        <w:rPr>
          <w:szCs w:val="21"/>
        </w:rPr>
        <w:t xml:space="preserve">after </w:t>
      </w:r>
      <w:ins w:author="csimstu " w:date="2013-09-24T11:44:00Z" w:id="80">
        <w:r>
          <w:rPr>
            <w:szCs w:val="21"/>
          </w:rPr>
          <w:t xml:space="preserve">night </w:t>
        </w:r>
      </w:ins>
      <w:r>
        <w:rPr>
          <w:szCs w:val="21"/>
        </w:rPr>
        <w:t xml:space="preserve">class, I </w:t>
      </w:r>
      <w:ins w:author="csimstu " w:date="2013-09-24T11:45:00Z" w:id="81">
        <w:r>
          <w:rPr>
            <w:szCs w:val="21"/>
          </w:rPr>
          <w:t>(as a room monitor)</w:t>
        </w:r>
      </w:ins>
      <w:ins w:author="csimstu " w:date="2013-09-24T11:47:00Z" w:id="82">
        <w:r>
          <w:rPr>
            <w:szCs w:val="21"/>
          </w:rPr>
          <w:t xml:space="preserve"> organize a small running group of</w:t>
        </w:r>
      </w:ins>
      <w:del w:author="csimstu " w:date="2013-09-24T11:47:00Z" w:id="83">
        <w:r>
          <w:rPr>
            <w:szCs w:val="21"/>
          </w:rPr>
          <w:delText>fir</w:delText>
        </w:r>
      </w:del>
      <w:del w:author="csimstu " w:date="2013-09-24T11:48:00Z" w:id="84">
        <w:r>
          <w:rPr>
            <w:szCs w:val="21"/>
          </w:rPr>
          <w:delText xml:space="preserve">st influenced </w:delText>
        </w:r>
      </w:del>
      <w:r>
        <w:rPr>
          <w:szCs w:val="21"/>
        </w:rPr>
        <w:t>roommates</w:t>
      </w:r>
      <w:ins w:author="csimstu " w:date="2013-09-24T11:49:00Z" w:id="85">
        <w:r>
          <w:rPr>
            <w:szCs w:val="21"/>
          </w:rPr>
          <w:t xml:space="preserve"> and classmates</w:t>
        </w:r>
      </w:ins>
      <w:r>
        <w:rPr>
          <w:szCs w:val="21"/>
        </w:rPr>
        <w:t xml:space="preserve">, </w:t>
      </w:r>
      <w:ins w:author="csimstu " w:date="2013-09-24T11:49:00Z" w:id="86">
        <w:r>
          <w:rPr>
            <w:szCs w:val="21"/>
          </w:rPr>
          <w:t xml:space="preserve">which </w:t>
        </w:r>
      </w:ins>
      <w:del w:author="csimstu " w:date="2013-09-24T11:47:00Z" w:id="87">
        <w:r>
          <w:rPr>
            <w:szCs w:val="21"/>
          </w:rPr>
          <w:delText>then classmates</w:delText>
        </w:r>
      </w:del>
      <w:del w:author="csimstu " w:date="2013-09-24T11:47:00Z" w:id="88">
        <w:r>
          <w:rPr>
            <w:szCs w:val="21"/>
          </w:rPr>
          <w:delText>.</w:delText>
        </w:r>
      </w:del>
      <w:ins w:author="Emily Mock" w:date="2013-09-13T21:18:00Z" w:id="89">
        <w:r>
          <w:rPr>
            <w:szCs w:val="21"/>
          </w:rPr>
          <w:t xml:space="preserve"> It</w:t>
        </w:r>
      </w:ins>
      <w:del w:author="Emily Mock" w:date="2013-09-13T21:18:00Z" w:id="90">
        <w:r>
          <w:rPr>
            <w:szCs w:val="21"/>
          </w:rPr>
          <w:delText>, and</w:delText>
        </w:r>
      </w:del>
      <w:r>
        <w:rPr>
          <w:szCs w:val="21"/>
        </w:rPr>
        <w:t xml:space="preserve"> </w:t>
      </w:r>
      <w:del w:author="csimstu " w:date="2013-09-24T11:48:00Z" w:id="91">
        <w:r>
          <w:rPr>
            <w:szCs w:val="21"/>
          </w:rPr>
          <w:delText>finally</w:delText>
        </w:r>
      </w:del>
      <w:r>
        <w:rPr>
          <w:szCs w:val="21"/>
        </w:rPr>
        <w:t xml:space="preserve"> </w:t>
      </w:r>
      <w:ins w:author="csimstu " w:date="2013-09-24T11:48:00Z" w:id="92">
        <w:r>
          <w:rPr>
            <w:szCs w:val="21"/>
          </w:rPr>
          <w:t xml:space="preserve">involuntarily </w:t>
        </w:r>
      </w:ins>
      <w:del w:author="Emily Mock" w:date="2013-09-13T21:18:00Z" w:id="93">
        <w:r>
          <w:rPr>
            <w:szCs w:val="21"/>
          </w:rPr>
          <w:delText>brought up</w:delText>
        </w:r>
      </w:del>
      <w:ins w:author="Emily Mock" w:date="2013-09-13T21:18:00Z" w:id="94">
        <w:r>
          <w:rPr>
            <w:szCs w:val="21"/>
          </w:rPr>
          <w:t>became</w:t>
        </w:r>
      </w:ins>
      <w:r>
        <w:rPr>
          <w:szCs w:val="21"/>
        </w:rPr>
        <w:t xml:space="preserve"> a school-wide </w:t>
      </w:r>
      <w:del w:author="Emily Mock" w:date="2013-09-13T21:18:00Z" w:id="95">
        <w:r>
          <w:rPr>
            <w:szCs w:val="21"/>
          </w:rPr>
          <w:delText>habit.</w:delText>
        </w:r>
      </w:del>
      <w:ins w:author="Emily Mock" w:date="2013-09-13T21:18:00Z" w:id="96">
        <w:r>
          <w:rPr>
            <w:szCs w:val="21"/>
          </w:rPr>
          <w:t>tradition. 141</w:t>
        </w:r>
      </w:ins>
    </w:p>
    <w:p>
      <w:pPr>
        <w:pStyle w:val="style0"/>
        <w:ind w:hanging="30" w:left="0" w:right="0"/>
      </w:pPr>
      <w:r>
        <w:rPr/>
      </w:r>
    </w:p>
    <w:p>
      <w:pPr>
        <w:pStyle w:val="style0"/>
      </w:pPr>
      <w:del w:author="Emily Mock" w:date="2013-09-13T21:17:00Z" w:id="97">
        <w:r>
          <w:rPr/>
          <w:tab/>
          <w:tab/>
          <w:delText xml:space="preserve">Running was never my hobby. On the contrary, I was always afraid of 1000m running test in junior school. On the first night when I entered high school, however, seeing the beautiful empty running track lit by fragmentary light, I wanted for a change, like every person wants to do something when starting a new beginning. I asked for another roommate of me for company, and we started running. I can still remember clearly that on the first day, our voyage was 3 laps, a total of 900m. At that time, when a student saw two guys running after class at night, he or she must think of them as a ephemeral passion or just want to show off. It was weird at first, even to myself. But I was not alone, and I just kept running. In the first week, we found 3 laps were too easy, so our target was set to 5 laps, and didn't change from then. In two weeks, 4 of my roommates were motivated and joined us. In fact, all my roommates were from different regions of Sichuan, but our  relationships were quickly built and strengthened in this way. Sometimes we may discuss a certain math problem, or to listen to one's misfortune, or simply to enjoy immersing in the moonlight shadow. We may have different speed, different number of laps, but these problems never became concerns. It was we ran that mattered. </w:delText>
        </w:r>
      </w:del>
    </w:p>
    <w:p>
      <w:pPr>
        <w:pStyle w:val="style0"/>
        <w:ind w:hanging="0" w:left="480" w:right="0"/>
      </w:pPr>
      <w:r>
        <w:rPr/>
      </w:r>
    </w:p>
    <w:p>
      <w:pPr>
        <w:pStyle w:val="style0"/>
      </w:pPr>
      <w:del w:author="Emily Mock" w:date="2013-09-13T21:17:00Z" w:id="98">
        <w:r>
          <w:rPr/>
          <w:tab/>
          <w:tab/>
          <w:delText>As time proceeded, I almost forgot the reason for running every night. Possibly for trying to be fit, or to have a relax after a day's work. It's like a ritual. And I saw more and more students, in my class or in my grade, or neither, went on track to jog or sprint. Occasionally when I was running, I would hear a encouragement from one I didn't recognize clearly beside the track, and a warm feeling would emerge in my heart. And in return, sometimes I would do the same. It felt good to be lost in darkness under stars, sprinting and sweating, with strangers and friends by side.</w:delText>
        </w:r>
      </w:del>
    </w:p>
    <w:p>
      <w:pPr>
        <w:pStyle w:val="style0"/>
        <w:ind w:hanging="360" w:left="420" w:right="0"/>
      </w:pPr>
      <w:r>
        <w:rPr/>
      </w:r>
    </w:p>
    <w:p>
      <w:pPr>
        <w:pStyle w:val="style0"/>
        <w:ind w:hanging="0" w:left="60" w:right="0"/>
      </w:pPr>
      <w:r>
        <w:rPr/>
      </w:r>
    </w:p>
    <w:p>
      <w:pPr>
        <w:pStyle w:val="style0"/>
      </w:pPr>
      <w:ins w:author="Emily Mock" w:date="2013-09-13T20:44:00Z" w:id="99">
        <w:r>
          <w:rPr/>
          <w:t>ACTIVITY 8</w:t>
        </w:r>
      </w:ins>
    </w:p>
    <w:p>
      <w:pPr>
        <w:pStyle w:val="style0"/>
      </w:pPr>
      <w:r>
        <w:rPr/>
        <w:t>Being director &amp; tech support of school's drama group, I enjoyed taking part in acting, organizing, and providing stunning sound and visual effects in backstage.</w:t>
      </w:r>
    </w:p>
    <w:p>
      <w:pPr>
        <w:pStyle w:val="style0"/>
        <w:ind w:hanging="0" w:left="60" w:right="0"/>
      </w:pPr>
      <w:r>
        <w:rPr/>
        <w:t>Time spent: 8 hrs/week * 4 weeks</w:t>
      </w:r>
    </w:p>
    <w:p>
      <w:pPr>
        <w:pStyle w:val="style0"/>
        <w:ind w:hanging="0" w:left="60" w:right="0"/>
      </w:pPr>
      <w:r>
        <w:rPr>
          <w:szCs w:val="21"/>
        </w:rPr>
        <w:t>Activity Type: Theater/Drama</w:t>
        <w:br/>
        <w:t xml:space="preserve">Position/Leadership (50 characters): Director and the main Tech support of school's drama group </w:t>
        <w:br/>
        <w:t>Participation grade levels: 9</w:t>
      </w:r>
      <w:ins w:author="csimstu " w:date="2013-09-24T11:07:00Z" w:id="100">
        <w:r>
          <w:rPr>
            <w:szCs w:val="21"/>
          </w:rPr>
          <w:t>, 10</w:t>
        </w:r>
      </w:ins>
      <w:r>
        <w:rPr>
          <w:szCs w:val="21"/>
        </w:rPr>
        <w:br/>
        <w:t>I intend to participate in college: Yes</w:t>
        <w:br/>
        <w:t>Timing of participation School</w:t>
        <w:br/>
        <w:t>Hours per week: 8</w:t>
        <w:br/>
        <w:t>Weeks per year: 4</w:t>
        <w:br/>
        <w:t>Details, Honors, and Accomplishments (150 characters): I directed and produced Macbeth with stunning sound and visual effects, winning our school's Best Play of the Year.</w:t>
      </w:r>
      <w:ins w:author="Emily Mock" w:date="2013-09-13T21:19:00Z" w:id="101">
        <w:r>
          <w:rPr>
            <w:szCs w:val="21"/>
          </w:rPr>
          <w:t xml:space="preserve"> 115</w:t>
        </w:r>
      </w:ins>
      <w:r>
        <w:rPr/>
        <w:commentReference w:id="3"/>
      </w:r>
    </w:p>
    <w:p>
      <w:pPr>
        <w:pStyle w:val="style0"/>
        <w:ind w:hanging="0" w:left="0" w:right="0"/>
      </w:pPr>
      <w:ins w:author="csimstu " w:date="2013-09-24T11:08:00Z" w:id="102">
        <w:r>
          <w:rPr>
            <w:rFonts w:ascii="arial;sans-serif" w:hAnsi="arial;sans-serif"/>
            <w:b w:val="false"/>
            <w:i w:val="false"/>
            <w:caps w:val="false"/>
            <w:smallCaps w:val="false"/>
            <w:color w:val="444444"/>
            <w:spacing w:val="0"/>
            <w:sz w:val="24"/>
          </w:rPr>
          <w:t>The Merchant of Venice</w:t>
        </w:r>
      </w:ins>
      <w:ins w:author="csimstu " w:date="2013-09-24T11:19:00Z" w:id="103">
        <w:r>
          <w:rPr>
            <w:rFonts w:ascii="arial;sans-serif" w:hAnsi="arial;sans-serif"/>
            <w:b w:val="false"/>
            <w:i w:val="false"/>
            <w:caps w:val="false"/>
            <w:smallCaps w:val="false"/>
            <w:color w:val="444444"/>
            <w:spacing w:val="0"/>
            <w:sz w:val="24"/>
          </w:rPr>
          <w:t xml:space="preserve"> The Lord of the Ring</w:t>
        </w:r>
      </w:ins>
      <w:ins w:author="csimstu " w:date="2013-09-24T11:26:00Z" w:id="104">
        <w:r>
          <w:rPr>
            <w:rFonts w:ascii="arial;sans-serif" w:hAnsi="arial;sans-serif"/>
            <w:b w:val="false"/>
            <w:i w:val="false"/>
            <w:caps w:val="false"/>
            <w:smallCaps w:val="false"/>
            <w:color w:val="444444"/>
            <w:spacing w:val="0"/>
            <w:sz w:val="24"/>
          </w:rPr>
          <w:t xml:space="preserve"> + acting</w:t>
        </w:r>
      </w:ins>
    </w:p>
    <w:p>
      <w:pPr>
        <w:pStyle w:val="style0"/>
        <w:ind w:hanging="0" w:left="60" w:right="0"/>
      </w:pPr>
      <w:ins w:author="csimstu " w:date="2013-09-24T11:18:00Z" w:id="105">
        <w:r>
          <w:rPr/>
          <w:t xml:space="preserve"> </w:t>
        </w:r>
      </w:ins>
    </w:p>
    <w:p>
      <w:pPr>
        <w:pStyle w:val="style0"/>
      </w:pPr>
      <w:ins w:author="Emily Mock" w:date="2013-09-13T20:45:00Z" w:id="106">
        <w:r>
          <w:rPr/>
          <w:t>ACTIVITY 9</w:t>
        </w:r>
      </w:ins>
    </w:p>
    <w:p>
      <w:pPr>
        <w:pStyle w:val="style0"/>
      </w:pPr>
      <w:r>
        <w:rPr/>
        <w:t>Gaining the offers for internship at Microsoft Research Asia in groups of Machine Learning and Visual Computing, and the offer from Alibaba in Data Mining, I am the first student with a high school diploma having managed to succeed through process of applying, self recommending and interviewing.</w:t>
      </w:r>
    </w:p>
    <w:p>
      <w:pPr>
        <w:pStyle w:val="style0"/>
      </w:pPr>
      <w:r>
        <w:rPr>
          <w:szCs w:val="21"/>
        </w:rPr>
        <w:t>Activity Type: ?</w:t>
        <w:br/>
        <w:t>Position/Leadership (50 characters):</w:t>
      </w:r>
      <w:ins w:author="Emily Mock" w:date="2013-09-13T21:20:00Z" w:id="107">
        <w:r>
          <w:rPr>
            <w:szCs w:val="21"/>
          </w:rPr>
          <w:t xml:space="preserve"> Offered internships with Microsoft &amp;Alibaba 43</w:t>
        </w:r>
      </w:ins>
      <w:del w:author="Emily Mock" w:date="2013-09-13T21:20:00Z" w:id="108">
        <w:r>
          <w:rPr>
            <w:szCs w:val="21"/>
          </w:rPr>
          <w:delText>?</w:delText>
        </w:r>
      </w:del>
      <w:r>
        <w:rPr>
          <w:szCs w:val="21"/>
        </w:rPr>
        <w:br/>
        <w:t>Participation grade levels: ?</w:t>
        <w:br/>
        <w:t>I intend to participate in college:?</w:t>
        <w:br/>
        <w:t>Timing of participation?</w:t>
        <w:br/>
        <w:t>Hours per week: ?</w:t>
        <w:br/>
        <w:t>Weeks per year: ?</w:t>
        <w:br/>
      </w:r>
      <w:bookmarkStart w:id="0" w:name="move240726514"/>
      <w:r>
        <w:rPr>
          <w:szCs w:val="21"/>
        </w:rPr>
        <w:t>Details, Honors, and Accomplishments (150 characters):</w:t>
      </w:r>
      <w:ins w:author="Emily Mock" w:date="2013-09-13T21:19:00Z" w:id="109">
        <w:r>
          <w:rPr/>
          <w:t xml:space="preserve"> </w:t>
        </w:r>
      </w:ins>
      <w:ins w:author="Emily Mock" w:date="2013-09-13T21:21:00Z" w:id="110">
        <w:r>
          <w:rPr/>
          <w:t>F</w:t>
        </w:r>
      </w:ins>
      <w:ins w:author="Emily Mock" w:date="2013-09-13T21:20:00Z" w:id="111">
        <w:r>
          <w:rPr/>
          <w:t>irst high school student to g</w:t>
        </w:r>
      </w:ins>
      <w:del w:author="Emily Mock" w:date="2013-09-13T21:20:00Z" w:id="112">
        <w:r>
          <w:rPr/>
          <w:delText>G</w:delText>
        </w:r>
      </w:del>
      <w:r>
        <w:rPr/>
        <w:t>ain</w:t>
      </w:r>
      <w:del w:author="Emily Mock" w:date="2013-09-13T21:20:00Z" w:id="113">
        <w:r>
          <w:rPr/>
          <w:delText>ing the</w:delText>
        </w:r>
      </w:del>
      <w:r>
        <w:rPr/>
        <w:t xml:space="preserve"> </w:t>
      </w:r>
      <w:del w:author="Emily Mock" w:date="2013-09-13T21:20:00Z" w:id="114">
        <w:r>
          <w:rPr/>
          <w:delText>offers for</w:delText>
        </w:r>
      </w:del>
      <w:del w:author="Emily Mock" w:date="2013-09-13T21:21:00Z" w:id="115">
        <w:r>
          <w:rPr/>
          <w:delText xml:space="preserve"> </w:delText>
        </w:r>
      </w:del>
      <w:r>
        <w:rPr/>
        <w:t xml:space="preserve">internship </w:t>
      </w:r>
      <w:ins w:author="Emily Mock" w:date="2013-09-13T21:20:00Z" w:id="116">
        <w:r>
          <w:rPr/>
          <w:t xml:space="preserve">offers </w:t>
        </w:r>
      </w:ins>
      <w:r>
        <w:rPr/>
        <w:t xml:space="preserve">at Microsoft Research Asia in </w:t>
      </w:r>
      <w:del w:author="Emily Mock" w:date="2013-09-13T21:21:00Z" w:id="117">
        <w:r>
          <w:rPr/>
          <w:delText xml:space="preserve">groups of </w:delText>
        </w:r>
      </w:del>
      <w:r>
        <w:rPr/>
        <w:t>Machine Learning and Visual Computing</w:t>
      </w:r>
      <w:del w:author="Emily Mock" w:date="2013-09-13T21:21:00Z" w:id="118">
        <w:r>
          <w:rPr/>
          <w:delText>,</w:delText>
        </w:r>
      </w:del>
      <w:r>
        <w:rPr/>
        <w:t xml:space="preserve"> and </w:t>
      </w:r>
      <w:del w:author="Emily Mock" w:date="2013-09-13T21:21:00Z" w:id="119">
        <w:r>
          <w:rPr/>
          <w:delText xml:space="preserve">the offer </w:delText>
        </w:r>
      </w:del>
      <w:r>
        <w:rPr/>
        <w:t>from Alibaba in Data Mining</w:t>
      </w:r>
      <w:del w:author="Emily Mock" w:date="2013-09-13T21:21:00Z" w:id="120">
        <w:r>
          <w:rPr/>
          <w:delText>, I am the first student with a high school diploma having managed to succeed through process of applying, self recommending and interviewing.</w:delText>
        </w:r>
      </w:del>
      <w:ins w:author="Emily Mock" w:date="2013-09-13T21:21:00Z" w:id="121">
        <w:r>
          <w:rPr/>
          <w:t>. 152</w:t>
        </w:r>
      </w:ins>
    </w:p>
    <w:p>
      <w:pPr>
        <w:pStyle w:val="style0"/>
      </w:pPr>
      <w:del w:author="Emily Mock" w:date="2013-09-13T21:19:00Z" w:id="122">
        <w:r>
          <w:rPr>
            <w:szCs w:val="21"/>
          </w:rPr>
          <w:delText>?</w:delText>
        </w:r>
      </w:del>
    </w:p>
    <w:p>
      <w:pPr>
        <w:pStyle w:val="style0"/>
      </w:pPr>
      <w:del w:author="Emily Mock" w:date="2013-09-13T21:19:00Z" w:id="123">
        <w:r>
          <w:rPr/>
          <w:delText>Time spent: ??(don't know how to write)</w:delText>
        </w:r>
      </w:del>
    </w:p>
    <w:p>
      <w:pPr>
        <w:pStyle w:val="style0"/>
        <w:ind w:hanging="0" w:left="840" w:right="0"/>
      </w:pPr>
      <w:del w:author="Emily Mock" w:date="2013-09-13T21:19:00Z" w:id="124">
        <w:r>
          <w:rPr/>
          <w:tab/>
          <w:delText xml:space="preserve">I always wanted to intern at a company like Microsoft, to see how to link science &amp; tech with reality. So this summer, after I determined to take on a gap year, I tried sending emails to multiple IT corporations to explain my condition, what I was capable of. Normally, intern positions are for elder undergraduates and graduates who had solid foundation in elementary science and computer science. But I knew I was proficient in some fields and had strong learning ability, so I decided to give it a shot. Some companies directly rejected me, saying I'm not eligible owing to age restriction. But MSRA and Alibaba showed great interest on me and we made some contacts. I also did several interviews in the phone, all turned out to be very successful. I was really excited to know that I got in, but there were some worries lingering in my mind. Was it really the way full of excitement and freshness as I imagined? </w:delText>
        </w:r>
      </w:del>
    </w:p>
    <w:p>
      <w:pPr>
        <w:pStyle w:val="style0"/>
        <w:ind w:hanging="0" w:left="840" w:right="0"/>
      </w:pPr>
      <w:r>
        <w:rPr/>
      </w:r>
    </w:p>
    <w:p>
      <w:pPr>
        <w:pStyle w:val="style0"/>
        <w:ind w:hanging="0" w:left="840" w:right="0"/>
      </w:pPr>
      <w:del w:author="Emily Mock" w:date="2013-09-13T21:19:00Z" w:id="125">
        <w:r>
          <w:rPr/>
          <w:tab/>
          <w:delText>So I decided to pay a visit. Standing in front of the enormous Microsoft building in Zhongguancun, I felt how tiny I was. Jianwen, the researcher in Machine Learning group and the would-be instructor for me if I accepted the offer, welcomed me and led me in. The office on the 14th floor was big and beautiful, and everything was sorted in a clean, yet modern manner. But I felt something was amiss. Later, Jianwen told me how internship at Machine Learning would be going. That was, 3 months in learning basic knowledge, and after that, following instructor in doing a specific type of research. Doing research means you have to dig into a narrow field of study really deeply, and only then can you contribute a little. However, this was not I wanted. In fact, the starting point for me to do internship was to see the connection between theory and practice, to learn more different things on a broader range, rather than constrained myself in a cage doing research all the day. So in the end, I thanked the researcher's courtesy, and told him my worries. Although I gave up the internships at last, through this process of trying totally on my own, which hadn't done by any high schoolers before, I was glad to see my road more clearly.</w:delText>
        </w:r>
      </w:del>
    </w:p>
    <w:p>
      <w:pPr>
        <w:pStyle w:val="style0"/>
        <w:ind w:hanging="0" w:left="60" w:right="0"/>
      </w:pPr>
      <w:r>
        <w:rPr/>
      </w:r>
    </w:p>
    <w:p>
      <w:pPr>
        <w:pStyle w:val="style0"/>
      </w:pPr>
      <w:bookmarkEnd w:id="0"/>
      <w:r>
        <w:rPr/>
      </w:r>
    </w:p>
    <w:p>
      <w:pPr>
        <w:pStyle w:val="style0"/>
      </w:pPr>
      <w:ins w:author="Emily Mock" w:date="2013-09-13T20:45:00Z" w:id="126">
        <w:r>
          <w:rPr/>
          <w:t>ACTIVITY 10</w:t>
        </w:r>
      </w:ins>
    </w:p>
    <w:p>
      <w:pPr>
        <w:pStyle w:val="style0"/>
      </w:pPr>
      <w:r>
        <w:rPr/>
        <w:t>Volunteering at local Yanwu Road Community Service, I had a job of sweeping floors and cleaning ads from walls.</w:t>
      </w:r>
    </w:p>
    <w:p>
      <w:pPr>
        <w:pStyle w:val="style0"/>
        <w:ind w:hanging="0" w:left="840" w:right="0"/>
      </w:pPr>
      <w:r>
        <w:rPr/>
        <w:t>Time spent: 1hr/week * 12 weeks</w:t>
      </w:r>
    </w:p>
    <w:p>
      <w:pPr>
        <w:pStyle w:val="style0"/>
      </w:pPr>
      <w:r>
        <w:rPr>
          <w:szCs w:val="21"/>
        </w:rPr>
        <w:t>Activity Type: Community Service(Volunteered)</w:t>
        <w:br/>
        <w:t>Position/Leadership (50 characters): Cleaner of floors and walls</w:t>
      </w:r>
      <w:ins w:author="csimstu " w:date="2013-09-24T11:36:00Z" w:id="127">
        <w:r>
          <w:rPr>
            <w:szCs w:val="21"/>
          </w:rPr>
          <w:t xml:space="preserve"> (mention a Leshan background)</w:t>
        </w:r>
      </w:ins>
      <w:r>
        <w:rPr>
          <w:szCs w:val="21"/>
        </w:rPr>
        <w:br/>
        <w:t>Participation grade levels:  10</w:t>
      </w:r>
      <w:ins w:author="csimstu " w:date="2013-09-24T11:39:00Z" w:id="128">
        <w:r>
          <w:rPr>
            <w:szCs w:val="21"/>
          </w:rPr>
          <w:t>, 11</w:t>
        </w:r>
      </w:ins>
      <w:r>
        <w:rPr>
          <w:szCs w:val="21"/>
        </w:rPr>
        <w:br/>
        <w:t>I intend to participate in college: Yes</w:t>
        <w:br/>
        <w:t>Timing of participation Break</w:t>
        <w:br/>
        <w:t>Hours per week: 1</w:t>
        <w:br/>
        <w:t>Weeks per year: 12</w:t>
        <w:br/>
        <w:t>Details, Honors, and Accomplishments (150 characters): Experiencing the life of a bottom</w:t>
      </w:r>
      <w:r>
        <w:rPr/>
        <w:commentReference w:id="4"/>
      </w:r>
      <w:r>
        <w:rPr>
          <w:szCs w:val="21"/>
        </w:rPr>
        <w:t xml:space="preserve"> cleaner, I understand every job is not easy and </w:t>
      </w:r>
      <w:ins w:author="csimstu " w:date="2013-09-24T11:37:00Z" w:id="129">
        <w:r>
          <w:rPr>
            <w:szCs w:val="21"/>
          </w:rPr>
          <w:t>every job deserves respect(</w:t>
        </w:r>
      </w:ins>
      <w:r>
        <w:rPr>
          <w:szCs w:val="21"/>
        </w:rPr>
        <w:t>we should be satisfied of what we have</w:t>
      </w:r>
      <w:ins w:author="csimstu " w:date="2013-09-24T11:37:00Z" w:id="130">
        <w:r>
          <w:rPr>
            <w:szCs w:val="21"/>
          </w:rPr>
          <w:t>)</w:t>
        </w:r>
      </w:ins>
      <w:r>
        <w:rPr>
          <w:szCs w:val="21"/>
        </w:rPr>
        <w:t>.</w:t>
      </w:r>
      <w:ins w:author="Emily Mock" w:date="2013-09-13T21:22:00Z" w:id="131">
        <w:r>
          <w:rPr>
            <w:szCs w:val="21"/>
          </w:rPr>
          <w:t xml:space="preserve"> 121</w:t>
        </w:r>
      </w:ins>
    </w:p>
    <w:p>
      <w:pPr>
        <w:pStyle w:val="style0"/>
      </w:pPr>
      <w:r>
        <w:rPr/>
      </w:r>
    </w:p>
    <w:p>
      <w:pPr>
        <w:pStyle w:val="style0"/>
      </w:pPr>
      <w:r>
        <w:rPr/>
      </w:r>
    </w:p>
    <w:p>
      <w:pPr>
        <w:pStyle w:val="style0"/>
      </w:pPr>
      <w:ins w:author="Emily Mock" w:date="2013-09-13T20:45:00Z" w:id="132">
        <w:r>
          <w:rPr>
            <w:szCs w:val="21"/>
          </w:rPr>
          <w:t>ACTIVITY 11</w:t>
        </w:r>
      </w:ins>
    </w:p>
    <w:p>
      <w:pPr>
        <w:pStyle w:val="style0"/>
      </w:pPr>
      <w:r>
        <w:rPr>
          <w:szCs w:val="21"/>
        </w:rPr>
        <w:t>Activity Type: Academic</w:t>
        <w:br/>
        <w:t>Position/Leadership (50 characters): member of multiple online programming platform</w:t>
      </w:r>
      <w:r>
        <w:rPr/>
        <w:commentReference w:id="5"/>
      </w:r>
      <w:r>
        <w:rPr>
          <w:szCs w:val="21"/>
        </w:rPr>
        <w:br/>
        <w:t>Participation grade levels:  10, 11, 12</w:t>
        <w:br/>
        <w:t>I intend to participate in college: Yes</w:t>
        <w:br/>
        <w:t>Timing of participation: School, Break</w:t>
        <w:br/>
        <w:t>Hours per week: 5</w:t>
        <w:br/>
        <w:t>Weeks per year: 10</w:t>
        <w:br/>
        <w:t xml:space="preserve">Details, Honors, and Accomplishments (150 characters): Participating for years, I became </w:t>
      </w:r>
      <w:ins w:author="Emily Mock" w:date="2013-09-13T21:26:00Z" w:id="133">
        <w:r>
          <w:rPr>
            <w:szCs w:val="21"/>
          </w:rPr>
          <w:t xml:space="preserve">a </w:t>
        </w:r>
      </w:ins>
      <w:r>
        <w:rPr>
          <w:szCs w:val="21"/>
        </w:rPr>
        <w:t>red coder and won a fully covered 5-day pilgrimage to St. Petersburg to meet best sports</w:t>
      </w:r>
      <w:r>
        <w:rPr/>
        <w:commentReference w:id="6"/>
      </w:r>
      <w:r>
        <w:rPr>
          <w:szCs w:val="21"/>
        </w:rPr>
        <w:t xml:space="preserve"> programmers around world.</w:t>
      </w:r>
      <w:ins w:author="Emily Mock" w:date="2013-09-13T21:25:00Z" w:id="134">
        <w:r>
          <w:rPr>
            <w:szCs w:val="21"/>
          </w:rPr>
          <w:t xml:space="preserve"> 150</w:t>
        </w:r>
      </w:ins>
    </w:p>
    <w:p>
      <w:pPr>
        <w:pStyle w:val="style0"/>
      </w:pPr>
      <w:r>
        <w:rPr/>
      </w:r>
    </w:p>
    <w:p>
      <w:pPr>
        <w:pStyle w:val="style0"/>
      </w:pPr>
      <w:r>
        <w:rPr/>
      </w:r>
    </w:p>
    <w:p>
      <w:pPr>
        <w:pStyle w:val="style0"/>
      </w:pPr>
      <w:r>
        <w:rPr/>
      </w:r>
    </w:p>
    <w:p>
      <w:pPr>
        <w:pStyle w:val="style0"/>
      </w:pPr>
      <w:ins w:author="Emily Mock" w:date="2013-09-13T20:45:00Z" w:id="135">
        <w:r>
          <w:rPr>
            <w:szCs w:val="21"/>
          </w:rPr>
          <w:t>ACTIVITY 12</w:t>
        </w:r>
      </w:ins>
    </w:p>
    <w:p>
      <w:pPr>
        <w:pStyle w:val="style0"/>
      </w:pPr>
      <w:r>
        <w:rPr>
          <w:szCs w:val="21"/>
        </w:rPr>
        <w:t>Activity Type: Family Responsibility</w:t>
        <w:br/>
        <w:t xml:space="preserve">Position/Leadership (50 characters): </w:t>
      </w:r>
      <w:ins w:author="csimstu " w:date="2013-09-24T11:51:00Z" w:id="136">
        <w:r>
          <w:rPr>
            <w:szCs w:val="21"/>
          </w:rPr>
          <w:t>avid mountaineer</w:t>
        </w:r>
      </w:ins>
      <w:del w:author="csimstu " w:date="2013-09-24T11:51:00Z" w:id="137">
        <w:r>
          <w:rPr>
            <w:szCs w:val="21"/>
          </w:rPr>
          <w:delText>member</w:delText>
        </w:r>
      </w:del>
      <w:r>
        <w:rPr>
          <w:szCs w:val="21"/>
        </w:rPr>
        <w:t xml:space="preserve"> of my family hiking group </w:t>
        <w:br/>
        <w:t>Participation grade levels:  9, 10, 11, 12, PG</w:t>
        <w:br/>
        <w:t>I intend to participate in college: No</w:t>
        <w:br/>
        <w:t>Timing of participation: Break</w:t>
        <w:br/>
        <w:t>Hours per week: 8</w:t>
        <w:br/>
        <w:t>Weeks per year: 12</w:t>
        <w:br/>
        <w:t>Details, Honors, and Accomplishments (150 characters): My parents and I went climbing monthly since I was 6. Before, I was sick of climbing, and needed carrying. Now I take the lead and help them through.</w:t>
      </w:r>
      <w:ins w:author="Emily Mock" w:date="2013-09-13T21:27:00Z" w:id="138">
        <w:bookmarkStart w:id="1" w:name="_GoBack"/>
        <w:bookmarkEnd w:id="1"/>
        <w:r>
          <w:rPr>
            <w:szCs w:val="21"/>
          </w:rPr>
          <w:t xml:space="preserve"> 149</w:t>
        </w:r>
      </w:ins>
    </w:p>
    <w:p>
      <w:pPr>
        <w:pStyle w:val="style0"/>
      </w:pPr>
      <w:r>
        <w:rPr/>
      </w:r>
    </w:p>
    <w:p>
      <w:pPr>
        <w:pStyle w:val="style0"/>
      </w:pPr>
      <w:ins w:author="csimstu " w:date="2013-09-24T11:43:00Z" w:id="139">
        <w:r>
          <w:rPr/>
          <w:t>Any other simple and stupid activities?</w:t>
        </w:r>
      </w:ins>
    </w:p>
    <w:p>
      <w:pPr>
        <w:pStyle w:val="style0"/>
      </w:pPr>
      <w:ins w:author="csimstu " w:date="2013-09-24T11:53:00Z" w:id="140">
        <w:r>
          <w:rPr/>
        </w:r>
      </w:ins>
    </w:p>
    <w:p>
      <w:pPr>
        <w:pStyle w:val="style0"/>
      </w:pPr>
      <w:ins w:author="csimstu " w:date="2013-09-24T11:53:00Z" w:id="141">
        <w:r>
          <w:rPr/>
          <w:t>Act 1,2,5 post-graduate &amp; work experiences</w:t>
        </w:r>
      </w:ins>
    </w:p>
    <w:p>
      <w:pPr>
        <w:pStyle w:val="style0"/>
      </w:pPr>
      <w:ins w:author="csimstu " w:date="2013-09-24T11:53:00Z" w:id="142">
        <w:r>
          <w:rPr/>
          <w:t>Act 6,11 interests</w:t>
        </w:r>
      </w:ins>
    </w:p>
    <w:p>
      <w:pPr>
        <w:pStyle w:val="style0"/>
      </w:pPr>
      <w:ins w:author="csimstu " w:date="2013-09-24T11:53:00Z" w:id="143">
        <w:r>
          <w:rPr/>
          <w:t>Act 3,4,8 campus commitment</w:t>
        </w:r>
      </w:ins>
    </w:p>
    <w:p>
      <w:pPr>
        <w:pStyle w:val="style0"/>
      </w:pPr>
      <w:ins w:author="csimstu " w:date="2013-09-24T11:53:00Z" w:id="144">
        <w:r>
          <w:rPr/>
          <w:t xml:space="preserve">Act </w:t>
        </w:r>
      </w:ins>
      <w:ins w:author="csimstu " w:date="2013-09-24T11:54:00Z" w:id="145">
        <w:r>
          <w:rPr/>
          <w:t>7,12 sports, rapport</w:t>
        </w:r>
      </w:ins>
    </w:p>
    <w:p>
      <w:pPr>
        <w:pStyle w:val="style0"/>
      </w:pPr>
      <w:ins w:author="csimstu " w:date="2013-09-24T11:56:00Z" w:id="146">
        <w:r>
          <w:rPr/>
          <w:t>Act 10 community service</w:t>
        </w:r>
      </w:ins>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09-13T21:03:00Z" w:id="0">
    <w:p>
      <w:r>
        <w:rPr/>
        <w:t>I cut a few things out, so feel free to add to this if you’d like to meet 150 characters!</w:t>
      </w:r>
    </w:p>
    <w:p>
      <w:r>
        <w:rPr/>
      </w:r>
    </w:p>
    <w:p>
      <w:r>
        <w:rPr/>
      </w:r>
    </w:p>
  </w:comment>
  <w:comment w:author="Emily Mock" w:date="2013-09-13T21:15:00Z" w:id="1">
    <w:p>
      <w:r>
        <w:rPr/>
        <w:t xml:space="preserve">Community service would fit for this one. </w:t>
      </w:r>
    </w:p>
    <w:p>
      <w:r>
        <w:rPr/>
      </w:r>
    </w:p>
    <w:p>
      <w:r>
        <w:rPr/>
      </w:r>
    </w:p>
  </w:comment>
  <w:comment w:author="Emily Mock" w:date="2013-09-13T21:16:00Z" w:id="2">
    <w:p>
      <w:r>
        <w:rPr/>
        <w:t xml:space="preserve">Wasn’t this one of the first competition you did as a team? I think it being the first is definitely worth including. </w:t>
      </w:r>
    </w:p>
    <w:p>
      <w:r>
        <w:rPr/>
      </w:r>
    </w:p>
    <w:p>
      <w:r>
        <w:rPr/>
      </w:r>
    </w:p>
  </w:comment>
  <w:comment w:author="Emily Mock" w:date="2013-09-13T21:19:00Z" w:id="3">
    <w:p>
      <w:r>
        <w:rPr/>
        <w:t>Anything else you want to add? We’re only at 115 characters!</w:t>
      </w:r>
    </w:p>
    <w:p>
      <w:r>
        <w:rPr/>
      </w:r>
    </w:p>
    <w:p>
      <w:r>
        <w:rPr/>
      </w:r>
    </w:p>
  </w:comment>
  <w:comment w:author="Emily Mock" w:date="2013-09-13T21:22:00Z" w:id="4">
    <w:p>
      <w:r>
        <w:rPr/>
        <w:t>By “bottom,” are you talking about socio-economic status?</w:t>
      </w:r>
    </w:p>
    <w:p>
      <w:r>
        <w:rPr/>
      </w:r>
    </w:p>
    <w:p>
      <w:r>
        <w:rPr/>
      </w:r>
    </w:p>
  </w:comment>
  <w:comment w:author="Emily Mock" w:date="2013-09-13T21:23:00Z" w:id="5">
    <w:p>
      <w:r>
        <w:rPr/>
        <w:t>I’m confused as to whether you’re describing the activity this way or if this is actually the name of a group.</w:t>
      </w:r>
    </w:p>
    <w:p>
      <w:r>
        <w:rPr/>
      </w:r>
    </w:p>
    <w:p>
      <w:r>
        <w:rPr/>
      </w:r>
    </w:p>
  </w:comment>
  <w:comment w:author="Emily Mock" w:date="2013-09-13T21:26:00Z" w:id="6">
    <w:p>
      <w:r>
        <w:rPr/>
        <w:t>Sports?</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rFonts w:ascii="Cambria" w:hAnsi="Cambria"/>
      <w:sz w:val="24"/>
      <w:szCs w:val="24"/>
      <w:lang w:eastAsia="zh-CN"/>
    </w:rPr>
  </w:style>
  <w:style w:styleId="style18" w:type="character">
    <w:name w:val="Balloon Text Char"/>
    <w:basedOn w:val="style15"/>
    <w:next w:val="style18"/>
    <w:rPr>
      <w:rFonts w:ascii="Lucida Grande" w:cs="Lucida Grande" w:eastAsia="文泉驿正黑" w:hAnsi="Lucida Grande"/>
      <w:sz w:val="18"/>
      <w:szCs w:val="18"/>
      <w:lang w:bidi="hi-IN" w:eastAsia="zh-CN"/>
    </w:rPr>
  </w:style>
  <w:style w:styleId="style19" w:type="character">
    <w:name w:val="Comment Subject Char"/>
    <w:basedOn w:val="style17"/>
    <w:next w:val="style19"/>
    <w:rPr>
      <w:rFonts w:ascii="Liberation Serif" w:cs="Lohit Hindi" w:eastAsia="文泉驿正黑" w:hAnsi="Liberation Serif"/>
      <w:b/>
      <w:bCs/>
      <w:sz w:val="24"/>
      <w:szCs w:val="24"/>
      <w:lang w:bidi="hi-IN" w:eastAsia="zh-CN"/>
    </w:rPr>
  </w:style>
  <w:style w:styleId="style20" w:type="character">
    <w:name w:val="Internet 链接"/>
    <w:basedOn w:val="style15"/>
    <w:next w:val="style20"/>
    <w:rPr>
      <w:color w:val="0000FF"/>
      <w:u w:val="single"/>
      <w:lang w:bidi="zh-CN" w:eastAsia="zh-CN" w:val="zh-CN"/>
    </w:rPr>
  </w:style>
  <w:style w:styleId="style21" w:type="paragraph">
    <w:name w:val="标题"/>
    <w:basedOn w:val="style0"/>
    <w:next w:val="style22"/>
    <w:pPr>
      <w:keepNext/>
      <w:spacing w:after="120" w:before="240"/>
    </w:pPr>
    <w:rPr>
      <w:rFonts w:ascii="Liberation Sans" w:cs="Lohit Hindi" w:eastAsia="微软雅黑" w:hAnsi="Liberation Sans"/>
      <w:sz w:val="28"/>
      <w:szCs w:val="28"/>
    </w:rPr>
  </w:style>
  <w:style w:styleId="style22" w:type="paragraph">
    <w:name w:val="正文"/>
    <w:basedOn w:val="style0"/>
    <w:next w:val="style22"/>
    <w:pPr>
      <w:spacing w:after="120" w:before="0"/>
    </w:pPr>
    <w:rPr/>
  </w:style>
  <w:style w:styleId="style23" w:type="paragraph">
    <w:name w:val="列表"/>
    <w:basedOn w:val="style22"/>
    <w:next w:val="style23"/>
    <w:pPr/>
    <w:rPr>
      <w:rFonts w:cs="Lohit Hindi"/>
    </w:rPr>
  </w:style>
  <w:style w:styleId="style24" w:type="paragraph">
    <w:name w:val="题注"/>
    <w:basedOn w:val="style0"/>
    <w:next w:val="style24"/>
    <w:pPr>
      <w:suppressLineNumbers/>
      <w:spacing w:after="120" w:before="120"/>
    </w:pPr>
    <w:rPr>
      <w:rFonts w:cs="Lohit Hindi"/>
      <w:i/>
      <w:iCs/>
      <w:sz w:val="24"/>
      <w:szCs w:val="24"/>
    </w:rPr>
  </w:style>
  <w:style w:styleId="style25" w:type="paragraph">
    <w:name w:val="目录"/>
    <w:basedOn w:val="style0"/>
    <w:next w:val="style25"/>
    <w:pPr>
      <w:suppressLineNumbers/>
    </w:pPr>
    <w:rPr>
      <w:rFonts w:cs="Lohit Hindi"/>
    </w:rPr>
  </w:style>
  <w:style w:styleId="style26" w:type="paragraph">
    <w:name w:val="caption"/>
    <w:basedOn w:val="style0"/>
    <w:next w:val="style26"/>
    <w:pPr>
      <w:suppressLineNumbers/>
      <w:spacing w:after="120" w:before="120"/>
    </w:pPr>
    <w:rPr>
      <w:i/>
      <w:iCs/>
    </w:rPr>
  </w:style>
  <w:style w:styleId="style27" w:type="paragraph">
    <w:name w:val="annotation text"/>
    <w:basedOn w:val="style0"/>
    <w:next w:val="style27"/>
    <w:pPr>
      <w:suppressAutoHyphens w:val="false"/>
      <w:jc w:val="both"/>
    </w:pPr>
    <w:rPr>
      <w:rFonts w:ascii="Cambria" w:hAnsi="Cambria"/>
      <w:lang w:bidi="ar-SA"/>
    </w:rPr>
  </w:style>
  <w:style w:styleId="style28" w:type="paragraph">
    <w:name w:val="Balloon Text"/>
    <w:basedOn w:val="style0"/>
    <w:next w:val="style28"/>
    <w:pPr/>
    <w:rPr>
      <w:rFonts w:ascii="Lucida Grande" w:cs="Lucida Grande" w:hAnsi="Lucida Grande"/>
      <w:sz w:val="18"/>
      <w:szCs w:val="18"/>
    </w:rPr>
  </w:style>
  <w:style w:styleId="style29" w:type="paragraph">
    <w:name w:val="annotation subject"/>
    <w:basedOn w:val="style27"/>
    <w:next w:val="style29"/>
    <w:pPr>
      <w:suppressAutoHyphens w:val="true"/>
      <w:jc w:val="left"/>
    </w:pPr>
    <w:rPr>
      <w:rFonts w:ascii="Liberation Serif" w:hAnsi="Liberation Serif"/>
      <w:b/>
      <w:bCs/>
      <w:sz w:val="20"/>
      <w:szCs w:val="20"/>
      <w:lang w:bidi="hi-IN"/>
    </w:rPr>
  </w:style>
  <w:style w:styleId="style30" w:type="paragraph">
    <w:name w:val="Revision"/>
    <w:next w:val="style30"/>
    <w:pPr>
      <w:widowControl/>
      <w:tabs>
        <w:tab w:leader="none" w:pos="720" w:val="left"/>
      </w:tabs>
      <w:suppressAutoHyphens w:val="true"/>
    </w:pPr>
    <w:rPr>
      <w:rFonts w:ascii="Cambria" w:cs="" w:eastAsia="文泉驿正黑" w:hAnsi="Cambria"/>
      <w:color w:val="00000A"/>
      <w:sz w:val="24"/>
      <w:szCs w:val="24"/>
      <w:lang w:bidi="ar-SA" w:eastAsia="ja-JP"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2013-09-02T06:52:00.00Z</dcterms:created>
  <dc:creator>csimstu </dc:creator>
  <cp:lastModifiedBy>Emily Mock</cp:lastModifiedBy>
  <cp:lastPrinted>1900-12-31T16:53:40.00Z</cp:lastPrinted>
  <dcterms:modified xsi:type="dcterms:W3CDTF">2013-09-13T13:27:00.00Z</dcterms:modified>
  <cp:revision>122</cp:revision>
</cp:coreProperties>
</file>