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32BC5" w14:textId="77777777" w:rsidR="0064435A" w:rsidRDefault="004C6289">
      <w:pPr>
        <w:pStyle w:val="a"/>
      </w:pPr>
      <w:r>
        <w:t>CATEGORIZATION:</w:t>
      </w:r>
    </w:p>
    <w:p w14:paraId="38A2E59B" w14:textId="77777777" w:rsidR="0064435A" w:rsidRDefault="004C6289">
      <w:pPr>
        <w:pStyle w:val="a"/>
      </w:pPr>
      <w:r>
        <w:t>1-3 post-graduate &amp; work experiences</w:t>
      </w:r>
    </w:p>
    <w:p w14:paraId="5C4F3842" w14:textId="77777777" w:rsidR="0064435A" w:rsidRDefault="004C6289">
      <w:pPr>
        <w:pStyle w:val="a"/>
      </w:pPr>
      <w:r>
        <w:t>4-5 interests of programming contest</w:t>
      </w:r>
    </w:p>
    <w:p w14:paraId="662E2AB8" w14:textId="77777777" w:rsidR="0064435A" w:rsidRDefault="004C6289">
      <w:pPr>
        <w:pStyle w:val="a"/>
      </w:pPr>
      <w:r>
        <w:t>6-8 campus commitment</w:t>
      </w:r>
    </w:p>
    <w:p w14:paraId="1429C085" w14:textId="77777777" w:rsidR="0064435A" w:rsidRDefault="004C6289">
      <w:pPr>
        <w:pStyle w:val="a"/>
      </w:pPr>
      <w:r>
        <w:t>9-10 sports, rapport</w:t>
      </w:r>
    </w:p>
    <w:p w14:paraId="20CB6278" w14:textId="77777777" w:rsidR="0064435A" w:rsidRDefault="0064435A">
      <w:pPr>
        <w:pStyle w:val="a"/>
      </w:pPr>
    </w:p>
    <w:p w14:paraId="358D5941" w14:textId="77777777" w:rsidR="0064435A" w:rsidRDefault="004C6289">
      <w:pPr>
        <w:pStyle w:val="a"/>
      </w:pPr>
      <w:r>
        <w:t>ACTIVITY 1</w:t>
      </w:r>
    </w:p>
    <w:p w14:paraId="0AA5ED48" w14:textId="77777777" w:rsidR="0064435A" w:rsidRDefault="004C6289">
      <w:pPr>
        <w:pStyle w:val="a"/>
      </w:pPr>
      <w:r>
        <w:rPr>
          <w:szCs w:val="21"/>
        </w:rPr>
        <w:t>Activity Type: Computer Technology</w:t>
      </w:r>
      <w:r>
        <w:rPr>
          <w:szCs w:val="21"/>
        </w:rPr>
        <w:br/>
        <w:t xml:space="preserve">Position/Leadership (50 characters): Co-founder and programmer of the game </w:t>
      </w:r>
      <w:r>
        <w:rPr>
          <w:szCs w:val="21"/>
        </w:rPr>
        <w:t>studio C2</w:t>
      </w:r>
      <w:r>
        <w:rPr>
          <w:szCs w:val="21"/>
        </w:rPr>
        <w:br/>
        <w:t>Participation grade levels: PG</w:t>
      </w:r>
      <w:r>
        <w:rPr>
          <w:szCs w:val="21"/>
        </w:rPr>
        <w:br/>
        <w:t>I intend to participate in college: Yes</w:t>
      </w:r>
      <w:r>
        <w:rPr>
          <w:szCs w:val="21"/>
        </w:rPr>
        <w:br/>
        <w:t>Timing of participation: Year</w:t>
      </w:r>
      <w:r>
        <w:rPr>
          <w:szCs w:val="21"/>
        </w:rPr>
        <w:br/>
        <w:t>Hours per week: 40</w:t>
      </w:r>
      <w:r>
        <w:rPr>
          <w:szCs w:val="21"/>
        </w:rPr>
        <w:br/>
        <w:t>Weeks per year: 12</w:t>
      </w:r>
      <w:r>
        <w:rPr>
          <w:szCs w:val="21"/>
        </w:rPr>
        <w:br/>
        <w:t xml:space="preserve">Details, Honors, and Accomplishments (150 characters): </w:t>
      </w:r>
      <w:commentRangeStart w:id="0"/>
      <w:r>
        <w:rPr>
          <w:szCs w:val="21"/>
        </w:rPr>
        <w:t xml:space="preserve">Found C2 </w:t>
      </w:r>
      <w:commentRangeEnd w:id="0"/>
      <w:r w:rsidR="006A3B5B">
        <w:rPr>
          <w:rStyle w:val="CommentReference"/>
          <w:rFonts w:ascii="Cambria" w:hAnsi="Cambria"/>
          <w:lang w:bidi="ar-SA"/>
        </w:rPr>
        <w:commentReference w:id="0"/>
      </w:r>
      <w:r>
        <w:rPr>
          <w:szCs w:val="21"/>
        </w:rPr>
        <w:t>with 2 other college graduates,  write</w:t>
      </w:r>
      <w:r>
        <w:t xml:space="preserve"> 3D e</w:t>
      </w:r>
      <w:r>
        <w:t>ngine and core code for a shadow play game, integrating Chinese art of light and shade.(as leader)</w:t>
      </w:r>
    </w:p>
    <w:p w14:paraId="1A8C8E64" w14:textId="77777777" w:rsidR="0064435A" w:rsidRDefault="0064435A">
      <w:pPr>
        <w:pStyle w:val="a"/>
      </w:pPr>
    </w:p>
    <w:p w14:paraId="1D3F64C0" w14:textId="77777777" w:rsidR="0064435A" w:rsidRDefault="004C6289">
      <w:pPr>
        <w:pStyle w:val="a"/>
      </w:pPr>
      <w:r>
        <w:t>ACTIVITY 2</w:t>
      </w:r>
    </w:p>
    <w:p w14:paraId="2408EC19" w14:textId="77777777" w:rsidR="0064435A" w:rsidRDefault="004C6289">
      <w:pPr>
        <w:pStyle w:val="a"/>
      </w:pPr>
      <w:r>
        <w:rPr>
          <w:szCs w:val="21"/>
        </w:rPr>
        <w:t>Activity Type: Other Club/Activity</w:t>
      </w:r>
      <w:r>
        <w:rPr>
          <w:szCs w:val="21"/>
        </w:rPr>
        <w:br/>
        <w:t xml:space="preserve">Position/Leadership (50 characters): Builder </w:t>
      </w:r>
      <w:r>
        <w:rPr>
          <w:szCs w:val="21"/>
        </w:rPr>
        <w:t>of non-profit community Cornucopians.org</w:t>
      </w:r>
      <w:r>
        <w:rPr>
          <w:szCs w:val="21"/>
        </w:rPr>
        <w:br/>
        <w:t>Participation grade leve</w:t>
      </w:r>
      <w:r>
        <w:rPr>
          <w:szCs w:val="21"/>
        </w:rPr>
        <w:t>ls: PG</w:t>
      </w:r>
      <w:r>
        <w:rPr>
          <w:szCs w:val="21"/>
        </w:rPr>
        <w:br/>
        <w:t>I intend to participate in college: Yes</w:t>
      </w:r>
      <w:r>
        <w:rPr>
          <w:szCs w:val="21"/>
        </w:rPr>
        <w:br/>
        <w:t>Timing of participation: Break</w:t>
      </w:r>
      <w:r>
        <w:rPr>
          <w:szCs w:val="21"/>
        </w:rPr>
        <w:br/>
        <w:t>Hours per week: 10</w:t>
      </w:r>
      <w:r>
        <w:rPr>
          <w:szCs w:val="21"/>
        </w:rPr>
        <w:br/>
        <w:t>Weeks per year: 10</w:t>
      </w:r>
      <w:r>
        <w:rPr>
          <w:szCs w:val="21"/>
        </w:rPr>
        <w:br/>
        <w:t>Details, Honors, and Accomplishments (150 characters): Inspired by a friend with a severe disease, I build Cornucopians.org to gather injure</w:t>
      </w:r>
      <w:r>
        <w:rPr>
          <w:szCs w:val="21"/>
        </w:rPr>
        <w:t>d teenagers into a community to fight solitude via sharing.</w:t>
      </w:r>
    </w:p>
    <w:p w14:paraId="05564677" w14:textId="77777777" w:rsidR="0064435A" w:rsidRDefault="0064435A">
      <w:pPr>
        <w:pStyle w:val="a"/>
      </w:pPr>
    </w:p>
    <w:p w14:paraId="59D9EC5D" w14:textId="77777777" w:rsidR="0064435A" w:rsidRDefault="004C6289">
      <w:pPr>
        <w:pStyle w:val="a"/>
      </w:pPr>
      <w:r>
        <w:t>ACTIVITY 3</w:t>
      </w:r>
    </w:p>
    <w:p w14:paraId="184DA147" w14:textId="68A62461" w:rsidR="0064435A" w:rsidRDefault="004C6289">
      <w:pPr>
        <w:pStyle w:val="a"/>
      </w:pPr>
      <w:r>
        <w:rPr>
          <w:szCs w:val="21"/>
        </w:rPr>
        <w:t>Activity Type: Community Service</w:t>
      </w:r>
      <w:r>
        <w:rPr>
          <w:szCs w:val="21"/>
        </w:rPr>
        <w:br/>
        <w:t xml:space="preserve">Position/Leadership (50 characters): Volunteer of </w:t>
      </w:r>
      <w:del w:id="1" w:author="Pei" w:date="2013-10-14T20:51:00Z">
        <w:r w:rsidDel="002F7F9E">
          <w:rPr>
            <w:szCs w:val="21"/>
          </w:rPr>
          <w:delText xml:space="preserve">propaganda </w:delText>
        </w:r>
      </w:del>
      <w:ins w:id="2" w:author="Pei" w:date="2013-10-14T20:51:00Z">
        <w:r w:rsidR="002F7F9E">
          <w:rPr>
            <w:szCs w:val="21"/>
          </w:rPr>
          <w:t>marketing</w:t>
        </w:r>
        <w:r w:rsidR="002F7F9E">
          <w:rPr>
            <w:szCs w:val="21"/>
          </w:rPr>
          <w:t xml:space="preserve"> </w:t>
        </w:r>
      </w:ins>
      <w:r>
        <w:rPr>
          <w:szCs w:val="21"/>
        </w:rPr>
        <w:t>department in a</w:t>
      </w:r>
      <w:del w:id="3" w:author="Pei" w:date="2013-10-14T20:51:00Z">
        <w:r w:rsidDel="002F7F9E">
          <w:rPr>
            <w:szCs w:val="21"/>
          </w:rPr>
          <w:delText>n</w:delText>
        </w:r>
      </w:del>
      <w:r>
        <w:rPr>
          <w:szCs w:val="21"/>
        </w:rPr>
        <w:t xml:space="preserve"> NGO</w:t>
      </w:r>
      <w:r>
        <w:rPr>
          <w:szCs w:val="21"/>
        </w:rPr>
        <w:br/>
        <w:t>Participation grade levels: PG</w:t>
      </w:r>
      <w:r>
        <w:rPr>
          <w:szCs w:val="21"/>
        </w:rPr>
        <w:br/>
        <w:t>I intend to participate in college: Ye</w:t>
      </w:r>
      <w:r>
        <w:rPr>
          <w:szCs w:val="21"/>
        </w:rPr>
        <w:t>s</w:t>
      </w:r>
      <w:r>
        <w:rPr>
          <w:szCs w:val="21"/>
        </w:rPr>
        <w:br/>
        <w:t>Timing of participation: Break</w:t>
      </w:r>
      <w:r>
        <w:rPr>
          <w:szCs w:val="21"/>
        </w:rPr>
        <w:br/>
        <w:t>Hours per week: 5</w:t>
      </w:r>
      <w:r>
        <w:rPr>
          <w:szCs w:val="21"/>
        </w:rPr>
        <w:br/>
        <w:t>Weeks per year: 8</w:t>
      </w:r>
      <w:r>
        <w:rPr>
          <w:szCs w:val="21"/>
        </w:rPr>
        <w:br/>
        <w:t>Details, Honors, and Accomplishments (150 characters): To raise international concerns on millions of Chinese migrants suffering from dust lung, I collect data and contribute to the onlin</w:t>
      </w:r>
      <w:r>
        <w:rPr>
          <w:szCs w:val="21"/>
        </w:rPr>
        <w:t>e platform.</w:t>
      </w:r>
    </w:p>
    <w:p w14:paraId="7530CD13" w14:textId="77777777" w:rsidR="0064435A" w:rsidRDefault="004C6289">
      <w:pPr>
        <w:pStyle w:val="a"/>
      </w:pPr>
      <w:r>
        <w:t>(more volunteer &gt; geeky)</w:t>
      </w:r>
    </w:p>
    <w:p w14:paraId="6C383927" w14:textId="77777777" w:rsidR="0064435A" w:rsidRDefault="0064435A">
      <w:pPr>
        <w:pStyle w:val="a"/>
      </w:pPr>
    </w:p>
    <w:p w14:paraId="43F572B2" w14:textId="77777777" w:rsidR="0064435A" w:rsidRDefault="004C6289">
      <w:pPr>
        <w:pStyle w:val="a"/>
      </w:pPr>
      <w:r>
        <w:t>ACTIVITY 4</w:t>
      </w:r>
    </w:p>
    <w:p w14:paraId="3A3DF54D" w14:textId="54A083EB" w:rsidR="0064435A" w:rsidRDefault="004C6289">
      <w:pPr>
        <w:pStyle w:val="a"/>
        <w:ind w:firstLine="30"/>
      </w:pPr>
      <w:r>
        <w:rPr>
          <w:szCs w:val="21"/>
        </w:rPr>
        <w:lastRenderedPageBreak/>
        <w:t>Activity Type: Academic</w:t>
      </w:r>
      <w:r>
        <w:rPr>
          <w:szCs w:val="21"/>
        </w:rPr>
        <w:br/>
        <w:t>Position/Leadership (50 characters): Leader</w:t>
      </w:r>
      <w:r>
        <w:rPr>
          <w:szCs w:val="21"/>
        </w:rPr>
        <w:t xml:space="preserve"> </w:t>
      </w:r>
      <w:r>
        <w:rPr>
          <w:szCs w:val="21"/>
        </w:rPr>
        <w:t xml:space="preserve">and </w:t>
      </w:r>
      <w:r>
        <w:rPr>
          <w:szCs w:val="21"/>
        </w:rPr>
        <w:t>main coder</w:t>
      </w:r>
      <w:r>
        <w:rPr>
          <w:szCs w:val="21"/>
        </w:rPr>
        <w:t xml:space="preserve"> </w:t>
      </w:r>
      <w:r>
        <w:rPr>
          <w:szCs w:val="21"/>
        </w:rPr>
        <w:t>o</w:t>
      </w:r>
      <w:r>
        <w:rPr>
          <w:szCs w:val="21"/>
        </w:rPr>
        <w:t>f</w:t>
      </w:r>
      <w:r>
        <w:rPr>
          <w:szCs w:val="21"/>
        </w:rPr>
        <w:t xml:space="preserve"> </w:t>
      </w:r>
      <w:r>
        <w:rPr>
          <w:szCs w:val="21"/>
        </w:rPr>
        <w:t>t</w:t>
      </w:r>
      <w:r>
        <w:rPr>
          <w:szCs w:val="21"/>
        </w:rPr>
        <w:t>h</w:t>
      </w:r>
      <w:r>
        <w:rPr>
          <w:szCs w:val="21"/>
        </w:rPr>
        <w:t>e</w:t>
      </w:r>
      <w:r>
        <w:rPr>
          <w:szCs w:val="21"/>
        </w:rPr>
        <w:t xml:space="preserve"> </w:t>
      </w:r>
      <w:commentRangeStart w:id="4"/>
      <w:r>
        <w:rPr>
          <w:szCs w:val="21"/>
        </w:rPr>
        <w:t xml:space="preserve">ICPC </w:t>
      </w:r>
      <w:commentRangeEnd w:id="4"/>
      <w:r w:rsidR="002F7F9E">
        <w:rPr>
          <w:rStyle w:val="CommentReference"/>
          <w:rFonts w:ascii="Cambria" w:hAnsi="Cambria"/>
          <w:lang w:bidi="ar-SA"/>
        </w:rPr>
        <w:commentReference w:id="4"/>
      </w:r>
      <w:r>
        <w:rPr>
          <w:szCs w:val="21"/>
        </w:rPr>
        <w:t>team</w:t>
      </w:r>
      <w:r>
        <w:rPr>
          <w:szCs w:val="21"/>
        </w:rPr>
        <w:br/>
        <w:t>Participation grade levels: 10, 11, 12</w:t>
      </w:r>
      <w:r>
        <w:rPr>
          <w:szCs w:val="21"/>
        </w:rPr>
        <w:br/>
        <w:t>I intend to participate in college: Yes</w:t>
      </w:r>
      <w:r>
        <w:rPr>
          <w:szCs w:val="21"/>
        </w:rPr>
        <w:br/>
        <w:t>Timing of participation: Sch</w:t>
      </w:r>
      <w:r>
        <w:rPr>
          <w:szCs w:val="21"/>
        </w:rPr>
        <w:t>ool, Break</w:t>
      </w:r>
      <w:r>
        <w:rPr>
          <w:szCs w:val="21"/>
        </w:rPr>
        <w:br/>
        <w:t>Hours per week: 5</w:t>
      </w:r>
      <w:r>
        <w:rPr>
          <w:szCs w:val="21"/>
        </w:rPr>
        <w:br/>
        <w:t>Weeks per year: 20</w:t>
      </w:r>
      <w:r>
        <w:rPr>
          <w:szCs w:val="21"/>
        </w:rPr>
        <w:br/>
        <w:t xml:space="preserve">Details, Honors, and Accomplishments (150 characters): </w:t>
      </w:r>
      <w:r>
        <w:t>3 of us formed team SilverBullet to travel and compete with college teams across China. I got a better understanding of trust and fun.</w:t>
      </w:r>
    </w:p>
    <w:p w14:paraId="75F84E41" w14:textId="77777777" w:rsidR="0064435A" w:rsidRDefault="0064435A">
      <w:pPr>
        <w:pStyle w:val="a"/>
      </w:pPr>
    </w:p>
    <w:p w14:paraId="51DF1829" w14:textId="77777777" w:rsidR="0064435A" w:rsidRDefault="004C6289">
      <w:pPr>
        <w:pStyle w:val="a"/>
      </w:pPr>
      <w:r>
        <w:rPr>
          <w:szCs w:val="21"/>
        </w:rPr>
        <w:t>ACTIVITY 5</w:t>
      </w:r>
    </w:p>
    <w:p w14:paraId="76AEC32B" w14:textId="77777777" w:rsidR="0064435A" w:rsidRDefault="004C6289">
      <w:pPr>
        <w:pStyle w:val="a"/>
      </w:pPr>
      <w:r>
        <w:rPr>
          <w:szCs w:val="21"/>
        </w:rPr>
        <w:t>Activi</w:t>
      </w:r>
      <w:r>
        <w:rPr>
          <w:szCs w:val="21"/>
        </w:rPr>
        <w:t>ty Type: Academic</w:t>
      </w:r>
      <w:r>
        <w:rPr>
          <w:szCs w:val="21"/>
        </w:rPr>
        <w:br/>
        <w:t>Position/Leadership (50 characters): top coder of programming platforms like Codeforces</w:t>
      </w:r>
    </w:p>
    <w:p w14:paraId="29824681" w14:textId="77777777" w:rsidR="0064435A" w:rsidRDefault="004C6289">
      <w:pPr>
        <w:pStyle w:val="a"/>
      </w:pPr>
      <w:r>
        <w:rPr>
          <w:szCs w:val="21"/>
        </w:rPr>
        <w:t>Participation grade levels:  10, 11, 12</w:t>
      </w:r>
      <w:r>
        <w:rPr>
          <w:szCs w:val="21"/>
        </w:rPr>
        <w:br/>
        <w:t>I intend to participate in college: Yes</w:t>
      </w:r>
      <w:r>
        <w:rPr>
          <w:szCs w:val="21"/>
        </w:rPr>
        <w:br/>
        <w:t>Timing of participation: School, Break</w:t>
      </w:r>
      <w:r>
        <w:rPr>
          <w:szCs w:val="21"/>
        </w:rPr>
        <w:br/>
        <w:t>Hours per week: 5</w:t>
      </w:r>
      <w:r>
        <w:rPr>
          <w:szCs w:val="21"/>
        </w:rPr>
        <w:br/>
        <w:t>Weeks per yea</w:t>
      </w:r>
      <w:r>
        <w:rPr>
          <w:szCs w:val="21"/>
        </w:rPr>
        <w:t>r: 10</w:t>
      </w:r>
      <w:r>
        <w:rPr>
          <w:szCs w:val="21"/>
        </w:rPr>
        <w:br/>
        <w:t>Details, Honors, and Accomplishments (150 characters): Participating for years,</w:t>
      </w:r>
      <w:commentRangeStart w:id="5"/>
      <w:r>
        <w:rPr>
          <w:szCs w:val="21"/>
        </w:rPr>
        <w:t xml:space="preserve"> I became a red coder, </w:t>
      </w:r>
      <w:commentRangeEnd w:id="5"/>
      <w:r w:rsidR="00853D2F">
        <w:rPr>
          <w:rStyle w:val="CommentReference"/>
          <w:rFonts w:ascii="Cambria" w:hAnsi="Cambria"/>
          <w:lang w:bidi="ar-SA"/>
        </w:rPr>
        <w:commentReference w:id="5"/>
      </w:r>
      <w:r>
        <w:rPr>
          <w:szCs w:val="21"/>
        </w:rPr>
        <w:t>made friends with brilliant young programmers, and won an ticket to St. Petersburg for pilgrimage.</w:t>
      </w:r>
    </w:p>
    <w:p w14:paraId="05D77C56" w14:textId="77777777" w:rsidR="0064435A" w:rsidRDefault="0064435A">
      <w:pPr>
        <w:pStyle w:val="a"/>
      </w:pPr>
    </w:p>
    <w:p w14:paraId="36C9AEEF" w14:textId="77777777" w:rsidR="0064435A" w:rsidRDefault="004C6289">
      <w:pPr>
        <w:pStyle w:val="a"/>
      </w:pPr>
      <w:r>
        <w:t>ACTIVITY 6</w:t>
      </w:r>
    </w:p>
    <w:p w14:paraId="7248C96F" w14:textId="77777777" w:rsidR="0064435A" w:rsidRDefault="004C6289">
      <w:pPr>
        <w:pStyle w:val="a"/>
      </w:pPr>
      <w:r>
        <w:rPr>
          <w:szCs w:val="21"/>
        </w:rPr>
        <w:t>Activity Type: Academic</w:t>
      </w:r>
      <w:r>
        <w:rPr>
          <w:szCs w:val="21"/>
        </w:rPr>
        <w:br/>
        <w:t>Position/Lead</w:t>
      </w:r>
      <w:r>
        <w:rPr>
          <w:szCs w:val="21"/>
        </w:rPr>
        <w:t xml:space="preserve">ership (50 characters): </w:t>
      </w:r>
      <w:commentRangeStart w:id="6"/>
      <w:r>
        <w:rPr>
          <w:szCs w:val="21"/>
        </w:rPr>
        <w:t xml:space="preserve">Coach </w:t>
      </w:r>
      <w:commentRangeEnd w:id="6"/>
      <w:r w:rsidR="006D4184">
        <w:rPr>
          <w:rStyle w:val="CommentReference"/>
          <w:rFonts w:ascii="Cambria" w:hAnsi="Cambria"/>
          <w:lang w:bidi="ar-SA"/>
        </w:rPr>
        <w:commentReference w:id="6"/>
      </w:r>
      <w:r>
        <w:rPr>
          <w:szCs w:val="21"/>
        </w:rPr>
        <w:t>of No.7 HS Olympiad in Informatics group</w:t>
      </w:r>
      <w:r>
        <w:rPr>
          <w:szCs w:val="21"/>
        </w:rPr>
        <w:br/>
        <w:t>Participation grade levels: 11, 12, PG</w:t>
      </w:r>
      <w:r>
        <w:rPr>
          <w:szCs w:val="21"/>
        </w:rPr>
        <w:br/>
        <w:t>I intend to participate in college: Yes</w:t>
      </w:r>
      <w:r>
        <w:rPr>
          <w:szCs w:val="21"/>
        </w:rPr>
        <w:br/>
        <w:t>Timing of participation: School, Break</w:t>
      </w:r>
      <w:r>
        <w:rPr>
          <w:szCs w:val="21"/>
        </w:rPr>
        <w:br/>
        <w:t>Hours per week: 6</w:t>
      </w:r>
      <w:r>
        <w:rPr>
          <w:szCs w:val="21"/>
        </w:rPr>
        <w:br/>
        <w:t>Weeks per year: 40</w:t>
      </w:r>
      <w:r>
        <w:rPr>
          <w:szCs w:val="21"/>
        </w:rPr>
        <w:br/>
        <w:t>Details, Honors, and Accomplis</w:t>
      </w:r>
      <w:r>
        <w:rPr>
          <w:szCs w:val="21"/>
        </w:rPr>
        <w:t xml:space="preserve">hments (150 characters): Training </w:t>
      </w:r>
      <w:commentRangeStart w:id="7"/>
      <w:r>
        <w:rPr>
          <w:szCs w:val="21"/>
        </w:rPr>
        <w:t xml:space="preserve">junior students </w:t>
      </w:r>
      <w:commentRangeEnd w:id="7"/>
      <w:r w:rsidR="000D2CB0">
        <w:rPr>
          <w:rStyle w:val="CommentReference"/>
          <w:rFonts w:ascii="Cambria" w:hAnsi="Cambria"/>
          <w:lang w:bidi="ar-SA"/>
        </w:rPr>
        <w:commentReference w:id="7"/>
      </w:r>
      <w:r>
        <w:rPr>
          <w:szCs w:val="21"/>
        </w:rPr>
        <w:t>comprehensively in OI and building up an online judge, I learn gratitude and responsibility in this heritage-run group.</w:t>
      </w:r>
    </w:p>
    <w:p w14:paraId="6D649385" w14:textId="77777777" w:rsidR="0064435A" w:rsidRDefault="0064435A">
      <w:pPr>
        <w:pStyle w:val="a"/>
      </w:pPr>
    </w:p>
    <w:p w14:paraId="467C3A3F" w14:textId="77777777" w:rsidR="0064435A" w:rsidRDefault="004C6289">
      <w:pPr>
        <w:pStyle w:val="a"/>
      </w:pPr>
      <w:r>
        <w:t>ACTIVITY 7</w:t>
      </w:r>
    </w:p>
    <w:p w14:paraId="26D35024" w14:textId="4FC28E8F" w:rsidR="0064435A" w:rsidRDefault="004C6289">
      <w:pPr>
        <w:pStyle w:val="a"/>
      </w:pPr>
      <w:r>
        <w:rPr>
          <w:szCs w:val="21"/>
        </w:rPr>
        <w:t>Activity Type: Student Govt.</w:t>
      </w:r>
      <w:r>
        <w:rPr>
          <w:szCs w:val="21"/>
        </w:rPr>
        <w:br/>
        <w:t xml:space="preserve">Position/Leadership (50 characters): </w:t>
      </w:r>
      <w:commentRangeStart w:id="8"/>
      <w:r>
        <w:rPr>
          <w:szCs w:val="21"/>
        </w:rPr>
        <w:t>Presiden</w:t>
      </w:r>
      <w:r>
        <w:rPr>
          <w:szCs w:val="21"/>
        </w:rPr>
        <w:t xml:space="preserve">t </w:t>
      </w:r>
      <w:commentRangeEnd w:id="8"/>
      <w:r w:rsidR="0031720C">
        <w:rPr>
          <w:rStyle w:val="CommentReference"/>
          <w:rFonts w:ascii="Cambria" w:hAnsi="Cambria"/>
          <w:lang w:bidi="ar-SA"/>
        </w:rPr>
        <w:commentReference w:id="8"/>
      </w:r>
      <w:r>
        <w:rPr>
          <w:szCs w:val="21"/>
        </w:rPr>
        <w:t>of Tech Department</w:t>
      </w:r>
      <w:r>
        <w:rPr>
          <w:szCs w:val="21"/>
        </w:rPr>
        <w:br/>
        <w:t>Participation grade levels: 11</w:t>
      </w:r>
      <w:r>
        <w:rPr>
          <w:szCs w:val="21"/>
        </w:rPr>
        <w:br/>
        <w:t>I intend to participate in college: Yes</w:t>
      </w:r>
      <w:r>
        <w:rPr>
          <w:szCs w:val="21"/>
        </w:rPr>
        <w:br/>
        <w:t>Timing of participation: School</w:t>
      </w:r>
      <w:r>
        <w:rPr>
          <w:szCs w:val="21"/>
        </w:rPr>
        <w:br/>
        <w:t>Hours per week: 3</w:t>
      </w:r>
      <w:r>
        <w:rPr>
          <w:szCs w:val="21"/>
        </w:rPr>
        <w:br/>
        <w:t>Weeks per year: 20</w:t>
      </w:r>
      <w:r>
        <w:rPr>
          <w:szCs w:val="21"/>
        </w:rPr>
        <w:br/>
        <w:t xml:space="preserve">Details, Honors, and Accomplishments (150 characters): I </w:t>
      </w:r>
      <w:commentRangeStart w:id="9"/>
      <w:del w:id="10" w:author="Pei" w:date="2013-10-14T21:01:00Z">
        <w:r w:rsidDel="0008577A">
          <w:rPr>
            <w:szCs w:val="21"/>
          </w:rPr>
          <w:delText xml:space="preserve">lead </w:delText>
        </w:r>
      </w:del>
      <w:ins w:id="11" w:author="Pei" w:date="2013-10-14T21:01:00Z">
        <w:r w:rsidR="0008577A">
          <w:rPr>
            <w:szCs w:val="21"/>
          </w:rPr>
          <w:t>led</w:t>
        </w:r>
        <w:commentRangeEnd w:id="9"/>
        <w:r w:rsidR="0008577A">
          <w:rPr>
            <w:rStyle w:val="CommentReference"/>
            <w:rFonts w:ascii="Cambria" w:hAnsi="Cambria"/>
            <w:lang w:bidi="ar-SA"/>
          </w:rPr>
          <w:commentReference w:id="9"/>
        </w:r>
        <w:r w:rsidR="0008577A">
          <w:rPr>
            <w:szCs w:val="21"/>
          </w:rPr>
          <w:t xml:space="preserve"> </w:t>
        </w:r>
      </w:ins>
      <w:r>
        <w:rPr>
          <w:szCs w:val="21"/>
        </w:rPr>
        <w:t>ten students to maintain a studen</w:t>
      </w:r>
      <w:r>
        <w:rPr>
          <w:szCs w:val="21"/>
        </w:rPr>
        <w:t>t forum, solve tech problems for school, and host the knowledge competition in the Science &amp; Tech Month.</w:t>
      </w:r>
    </w:p>
    <w:p w14:paraId="13B632F9" w14:textId="77777777" w:rsidR="0064435A" w:rsidRDefault="0064435A">
      <w:pPr>
        <w:pStyle w:val="a"/>
      </w:pPr>
    </w:p>
    <w:p w14:paraId="4FCE2F48" w14:textId="77777777" w:rsidR="0064435A" w:rsidRDefault="004C6289">
      <w:pPr>
        <w:pStyle w:val="a"/>
      </w:pPr>
      <w:r>
        <w:lastRenderedPageBreak/>
        <w:t>ACTIVITY 8</w:t>
      </w:r>
    </w:p>
    <w:p w14:paraId="33F8B92B" w14:textId="77777777" w:rsidR="0064435A" w:rsidRDefault="004C6289">
      <w:pPr>
        <w:pStyle w:val="a"/>
      </w:pPr>
      <w:r>
        <w:rPr>
          <w:szCs w:val="21"/>
        </w:rPr>
        <w:t>Activity Type: Theater/Drama</w:t>
      </w:r>
      <w:r>
        <w:rPr>
          <w:szCs w:val="21"/>
        </w:rPr>
        <w:br/>
        <w:t>Position/Leadership (50 characters): Director, actor and technician of school's drama</w:t>
      </w:r>
      <w:r>
        <w:rPr>
          <w:szCs w:val="21"/>
        </w:rPr>
        <w:br/>
        <w:t xml:space="preserve">Participation grade </w:t>
      </w:r>
      <w:r>
        <w:rPr>
          <w:szCs w:val="21"/>
        </w:rPr>
        <w:t>levels: 9, 10</w:t>
      </w:r>
      <w:r>
        <w:rPr>
          <w:szCs w:val="21"/>
        </w:rPr>
        <w:br/>
        <w:t>I intend to participate in college: Yes</w:t>
      </w:r>
      <w:r>
        <w:rPr>
          <w:szCs w:val="21"/>
        </w:rPr>
        <w:br/>
        <w:t>Timing of participation: School</w:t>
      </w:r>
      <w:r>
        <w:rPr>
          <w:szCs w:val="21"/>
        </w:rPr>
        <w:br/>
        <w:t>Hours per week: 8</w:t>
      </w:r>
      <w:r>
        <w:rPr>
          <w:szCs w:val="21"/>
        </w:rPr>
        <w:br/>
        <w:t>Weeks per year: 4</w:t>
      </w:r>
      <w:r>
        <w:rPr>
          <w:szCs w:val="21"/>
        </w:rPr>
        <w:br/>
        <w:t>Details, Honors, and Accomplishments (150 characters): I regularly participated in directing and acting in drama shows school-wide, an</w:t>
      </w:r>
      <w:r>
        <w:rPr>
          <w:szCs w:val="21"/>
        </w:rPr>
        <w:t>d have won the Best Play of the Year with the play Macbeth.</w:t>
      </w:r>
    </w:p>
    <w:p w14:paraId="67E4828E" w14:textId="77777777" w:rsidR="0064435A" w:rsidRDefault="0064435A">
      <w:pPr>
        <w:pStyle w:val="a"/>
      </w:pPr>
    </w:p>
    <w:p w14:paraId="44717CEB" w14:textId="77777777" w:rsidR="0064435A" w:rsidRDefault="004C6289">
      <w:pPr>
        <w:pStyle w:val="a"/>
      </w:pPr>
      <w:r>
        <w:t>ACTIVITY 9</w:t>
      </w:r>
    </w:p>
    <w:p w14:paraId="50D21C76" w14:textId="77777777" w:rsidR="0064435A" w:rsidRDefault="004C6289">
      <w:pPr>
        <w:pStyle w:val="a"/>
        <w:ind w:left="-1" w:hanging="30"/>
      </w:pPr>
      <w:r>
        <w:rPr>
          <w:szCs w:val="21"/>
        </w:rPr>
        <w:t>Activity Type: Athletics: Club</w:t>
      </w:r>
      <w:r>
        <w:rPr>
          <w:szCs w:val="21"/>
        </w:rPr>
        <w:br/>
        <w:t>Position/Leadership (50 characters): Initiator of a running tradition at night</w:t>
      </w:r>
      <w:r>
        <w:rPr>
          <w:szCs w:val="21"/>
        </w:rPr>
        <w:br/>
        <w:t>Participation grade levels: 10, 11, 12</w:t>
      </w:r>
      <w:r>
        <w:rPr>
          <w:szCs w:val="21"/>
        </w:rPr>
        <w:br/>
        <w:t>I intend to participate in college:</w:t>
      </w:r>
      <w:r>
        <w:rPr>
          <w:szCs w:val="21"/>
        </w:rPr>
        <w:t xml:space="preserve"> Yes</w:t>
      </w:r>
      <w:r>
        <w:rPr>
          <w:szCs w:val="21"/>
        </w:rPr>
        <w:br/>
        <w:t>Timing of participation: School</w:t>
      </w:r>
      <w:r>
        <w:rPr>
          <w:szCs w:val="21"/>
        </w:rPr>
        <w:br/>
        <w:t>Hours per week: 2</w:t>
      </w:r>
      <w:r>
        <w:rPr>
          <w:szCs w:val="21"/>
        </w:rPr>
        <w:br/>
        <w:t>Weeks per year: 30</w:t>
      </w:r>
      <w:r>
        <w:rPr>
          <w:szCs w:val="21"/>
        </w:rPr>
        <w:br/>
        <w:t xml:space="preserve">Details, Honors, and Accomplishments (150 characters): Running 1500m on the track after night class, I as dorm monitor first influenced roommates, then classmates. It finally became </w:t>
      </w:r>
      <w:r>
        <w:rPr>
          <w:szCs w:val="21"/>
        </w:rPr>
        <w:t>a school-wide tradition.</w:t>
      </w:r>
    </w:p>
    <w:p w14:paraId="279AB396" w14:textId="77777777" w:rsidR="0064435A" w:rsidRDefault="0064435A">
      <w:pPr>
        <w:pStyle w:val="a"/>
      </w:pPr>
    </w:p>
    <w:p w14:paraId="74E8375D" w14:textId="77777777" w:rsidR="0064435A" w:rsidRDefault="004C6289">
      <w:pPr>
        <w:pStyle w:val="a"/>
      </w:pPr>
      <w:r>
        <w:rPr>
          <w:szCs w:val="21"/>
        </w:rPr>
        <w:t>ACTIVITY 10</w:t>
      </w:r>
    </w:p>
    <w:p w14:paraId="0BA0DBA1" w14:textId="77777777" w:rsidR="0064435A" w:rsidRDefault="004C6289">
      <w:pPr>
        <w:pStyle w:val="a"/>
      </w:pPr>
      <w:r>
        <w:rPr>
          <w:szCs w:val="21"/>
        </w:rPr>
        <w:t>Activity Type: Family Responsibility</w:t>
      </w:r>
      <w:r>
        <w:rPr>
          <w:szCs w:val="21"/>
        </w:rPr>
        <w:br/>
        <w:t xml:space="preserve">Position/Leadership (50 characters):  avid mountaineer of family hiking group </w:t>
      </w:r>
      <w:r>
        <w:rPr>
          <w:szCs w:val="21"/>
        </w:rPr>
        <w:br/>
        <w:t>Participation grade levels:  9, 10, 11, 12, PG</w:t>
      </w:r>
      <w:r>
        <w:rPr>
          <w:szCs w:val="21"/>
        </w:rPr>
        <w:br/>
        <w:t>I intend to participate in college: No</w:t>
      </w:r>
      <w:r>
        <w:rPr>
          <w:szCs w:val="21"/>
        </w:rPr>
        <w:br/>
        <w:t>Timing of partic</w:t>
      </w:r>
      <w:r>
        <w:rPr>
          <w:szCs w:val="21"/>
        </w:rPr>
        <w:t>ipation: Break</w:t>
      </w:r>
      <w:r>
        <w:rPr>
          <w:szCs w:val="21"/>
        </w:rPr>
        <w:br/>
        <w:t>Hours per week: 8</w:t>
      </w:r>
      <w:r>
        <w:rPr>
          <w:szCs w:val="21"/>
        </w:rPr>
        <w:br/>
        <w:t>Weeks per year: 12</w:t>
      </w:r>
      <w:r>
        <w:rPr>
          <w:szCs w:val="21"/>
        </w:rPr>
        <w:br/>
        <w:t xml:space="preserve">Details, Honors, and Accomplishments (150 characters): </w:t>
      </w:r>
      <w:commentRangeStart w:id="13"/>
      <w:r>
        <w:rPr>
          <w:szCs w:val="21"/>
        </w:rPr>
        <w:t xml:space="preserve">My parents </w:t>
      </w:r>
      <w:commentRangeEnd w:id="13"/>
      <w:r w:rsidR="008B73A2">
        <w:rPr>
          <w:rStyle w:val="CommentReference"/>
          <w:rFonts w:ascii="Cambria" w:hAnsi="Cambria"/>
          <w:lang w:bidi="ar-SA"/>
        </w:rPr>
        <w:commentReference w:id="13"/>
      </w:r>
      <w:r>
        <w:rPr>
          <w:szCs w:val="21"/>
        </w:rPr>
        <w:t>and I went climbing monthly since I was 6. Before, I was sick of climbing</w:t>
      </w:r>
      <w:del w:id="14" w:author="Pei" w:date="2013-10-14T21:02:00Z">
        <w:r w:rsidDel="00F45C66">
          <w:rPr>
            <w:szCs w:val="21"/>
          </w:rPr>
          <w:delText>,</w:delText>
        </w:r>
      </w:del>
      <w:r>
        <w:rPr>
          <w:szCs w:val="21"/>
        </w:rPr>
        <w:t xml:space="preserve"> and needed carrying. Now I take the lead and help them through.</w:t>
      </w:r>
    </w:p>
    <w:p w14:paraId="3516783F" w14:textId="77777777" w:rsidR="0064435A" w:rsidRDefault="0064435A">
      <w:pPr>
        <w:pStyle w:val="a"/>
      </w:pPr>
    </w:p>
    <w:p w14:paraId="3A0FCAAD" w14:textId="77777777" w:rsidR="0064435A" w:rsidRDefault="004C6289">
      <w:pPr>
        <w:pStyle w:val="a"/>
      </w:pPr>
      <w:r>
        <w:rPr>
          <w:szCs w:val="21"/>
        </w:rPr>
        <w:t>HONORS:</w:t>
      </w:r>
    </w:p>
    <w:p w14:paraId="0ADF14C2" w14:textId="5DF1ACC7" w:rsidR="0064435A" w:rsidRDefault="004C6289">
      <w:pPr>
        <w:pStyle w:val="a"/>
      </w:pPr>
      <w:commentRangeStart w:id="15"/>
      <w:r>
        <w:rPr>
          <w:szCs w:val="21"/>
        </w:rPr>
        <w:t>2012 National Olympiad in Informatics</w:t>
      </w:r>
      <w:ins w:id="16" w:author="Pei" w:date="2013-10-14T21:03:00Z">
        <w:r w:rsidR="00935B86">
          <w:rPr>
            <w:szCs w:val="21"/>
          </w:rPr>
          <w:t>,</w:t>
        </w:r>
      </w:ins>
      <w:r>
        <w:rPr>
          <w:szCs w:val="21"/>
        </w:rPr>
        <w:t xml:space="preserve"> Gold Medal</w:t>
      </w:r>
    </w:p>
    <w:p w14:paraId="2B2C1C03" w14:textId="77777777" w:rsidR="0064435A" w:rsidRDefault="004C6289">
      <w:pPr>
        <w:pStyle w:val="a"/>
      </w:pPr>
      <w:r>
        <w:rPr>
          <w:szCs w:val="21"/>
        </w:rPr>
        <w:t>2012 Asia-pacific Olympaid in Informatics Gold Medal, 4th place</w:t>
      </w:r>
    </w:p>
    <w:p w14:paraId="563B6825" w14:textId="7217A942" w:rsidR="0064435A" w:rsidRDefault="004C6289">
      <w:pPr>
        <w:pStyle w:val="a"/>
      </w:pPr>
      <w:r>
        <w:rPr>
          <w:szCs w:val="21"/>
        </w:rPr>
        <w:t>VK Cup Programming Championship</w:t>
      </w:r>
      <w:ins w:id="17" w:author="Pei" w:date="2013-10-14T21:03:00Z">
        <w:r w:rsidR="00380257">
          <w:rPr>
            <w:szCs w:val="21"/>
          </w:rPr>
          <w:t>,</w:t>
        </w:r>
      </w:ins>
      <w:r>
        <w:rPr>
          <w:szCs w:val="21"/>
        </w:rPr>
        <w:t xml:space="preserve"> Finalist</w:t>
      </w:r>
    </w:p>
    <w:p w14:paraId="4017311A" w14:textId="10C54523" w:rsidR="0064435A" w:rsidRDefault="004C6289">
      <w:pPr>
        <w:pStyle w:val="a"/>
      </w:pPr>
      <w:r>
        <w:rPr>
          <w:szCs w:val="21"/>
        </w:rPr>
        <w:t>2012 International Collegiate Programming Contest Regional</w:t>
      </w:r>
      <w:ins w:id="18" w:author="Pei" w:date="2013-10-14T21:03:00Z">
        <w:r w:rsidR="00380257">
          <w:rPr>
            <w:szCs w:val="21"/>
          </w:rPr>
          <w:t>,</w:t>
        </w:r>
      </w:ins>
      <w:r>
        <w:rPr>
          <w:szCs w:val="21"/>
        </w:rPr>
        <w:t xml:space="preserve"> Silver Medal</w:t>
      </w:r>
    </w:p>
    <w:p w14:paraId="54C38E3B" w14:textId="77777777" w:rsidR="0064435A" w:rsidRDefault="004C6289">
      <w:pPr>
        <w:pStyle w:val="a"/>
      </w:pPr>
      <w:r>
        <w:rPr>
          <w:szCs w:val="21"/>
        </w:rPr>
        <w:t>Offers of internship</w:t>
      </w:r>
      <w:r>
        <w:rPr>
          <w:szCs w:val="21"/>
        </w:rPr>
        <w:t xml:space="preserve"> from Microsoft Research Aisa and Alibaba</w:t>
      </w:r>
      <w:commentRangeEnd w:id="15"/>
      <w:r w:rsidR="00380257">
        <w:rPr>
          <w:rStyle w:val="CommentReference"/>
          <w:rFonts w:ascii="Cambria" w:hAnsi="Cambria"/>
          <w:lang w:bidi="ar-SA"/>
        </w:rPr>
        <w:commentReference w:id="15"/>
      </w:r>
    </w:p>
    <w:sectPr w:rsidR="0064435A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ei" w:date="2013-10-14T20:45:00Z" w:initials="P">
    <w:p w14:paraId="6D345AD4" w14:textId="77777777" w:rsidR="006A3B5B" w:rsidRDefault="006A3B5B">
      <w:pPr>
        <w:pStyle w:val="CommentText"/>
      </w:pPr>
      <w:r>
        <w:rPr>
          <w:rStyle w:val="CommentReference"/>
        </w:rPr>
        <w:annotationRef/>
      </w:r>
      <w:r>
        <w:t>Any users yet? If so, how many? Would like to see what impact you’ve had =)</w:t>
      </w:r>
    </w:p>
  </w:comment>
  <w:comment w:id="4" w:author="Pei" w:date="2013-10-14T20:52:00Z" w:initials="P">
    <w:p w14:paraId="48CE7E58" w14:textId="002471C4" w:rsidR="002F7F9E" w:rsidRDefault="002F7F9E">
      <w:pPr>
        <w:pStyle w:val="CommentText"/>
      </w:pPr>
      <w:r>
        <w:rPr>
          <w:rStyle w:val="CommentReference"/>
        </w:rPr>
        <w:annotationRef/>
      </w:r>
      <w:r w:rsidR="004C6743">
        <w:t>What does this stand for?</w:t>
      </w:r>
    </w:p>
  </w:comment>
  <w:comment w:id="5" w:author="Pei" w:date="2013-10-14T21:00:00Z" w:initials="P">
    <w:p w14:paraId="1F7758B9" w14:textId="733F4B96" w:rsidR="00853D2F" w:rsidRDefault="00853D2F">
      <w:pPr>
        <w:pStyle w:val="CommentText"/>
      </w:pPr>
      <w:r>
        <w:rPr>
          <w:rStyle w:val="CommentReference"/>
        </w:rPr>
        <w:annotationRef/>
      </w:r>
      <w:r>
        <w:t>How exclusive is this? What impact? Any sense of rankings, etc?</w:t>
      </w:r>
    </w:p>
  </w:comment>
  <w:comment w:id="6" w:author="Pei" w:date="2013-10-14T21:01:00Z" w:initials="P">
    <w:p w14:paraId="1AA0D280" w14:textId="06DA1530" w:rsidR="006D4184" w:rsidRDefault="006D4184">
      <w:pPr>
        <w:pStyle w:val="CommentText"/>
      </w:pPr>
      <w:r>
        <w:rPr>
          <w:rStyle w:val="CommentReference"/>
        </w:rPr>
        <w:annotationRef/>
      </w:r>
      <w:r>
        <w:t>Appointed or elected?</w:t>
      </w:r>
    </w:p>
  </w:comment>
  <w:comment w:id="7" w:author="Pei" w:date="2013-10-14T21:01:00Z" w:initials="P">
    <w:p w14:paraId="168F7518" w14:textId="47E000CD" w:rsidR="000D2CB0" w:rsidRDefault="000D2CB0">
      <w:pPr>
        <w:pStyle w:val="CommentText"/>
      </w:pPr>
      <w:r>
        <w:rPr>
          <w:rStyle w:val="CommentReference"/>
        </w:rPr>
        <w:annotationRef/>
      </w:r>
      <w:r>
        <w:t>How many</w:t>
      </w:r>
      <w:r w:rsidR="00F54967">
        <w:t>?</w:t>
      </w:r>
    </w:p>
  </w:comment>
  <w:comment w:id="8" w:author="Pei" w:date="2013-10-14T21:01:00Z" w:initials="P">
    <w:p w14:paraId="79F357D6" w14:textId="7A1320A9" w:rsidR="0031720C" w:rsidRDefault="0031720C">
      <w:pPr>
        <w:pStyle w:val="CommentText"/>
      </w:pPr>
      <w:r>
        <w:rPr>
          <w:rStyle w:val="CommentReference"/>
        </w:rPr>
        <w:annotationRef/>
      </w:r>
      <w:r>
        <w:t>Elected by peers?</w:t>
      </w:r>
    </w:p>
  </w:comment>
  <w:comment w:id="9" w:author="Pei" w:date="2013-10-14T21:01:00Z" w:initials="P">
    <w:p w14:paraId="75E3E1FB" w14:textId="09975E3F" w:rsidR="0008577A" w:rsidRDefault="0008577A">
      <w:pPr>
        <w:pStyle w:val="CommentText"/>
      </w:pPr>
      <w:ins w:id="12" w:author="Pei" w:date="2013-10-14T21:01:00Z">
        <w:r>
          <w:rPr>
            <w:rStyle w:val="CommentReference"/>
          </w:rPr>
          <w:annotationRef/>
        </w:r>
      </w:ins>
      <w:r>
        <w:t>Past tense</w:t>
      </w:r>
      <w:r w:rsidR="0011063F">
        <w:t>, not participating in anymore</w:t>
      </w:r>
    </w:p>
  </w:comment>
  <w:comment w:id="13" w:author="Pei" w:date="2013-10-14T21:03:00Z" w:initials="P">
    <w:p w14:paraId="5BE61644" w14:textId="7F574E39" w:rsidR="008B73A2" w:rsidRDefault="008B73A2">
      <w:pPr>
        <w:pStyle w:val="CommentText"/>
      </w:pPr>
      <w:r>
        <w:rPr>
          <w:rStyle w:val="CommentReference"/>
        </w:rPr>
        <w:annotationRef/>
      </w:r>
      <w:r>
        <w:t>How many mountains? Highest mountain? Etc.</w:t>
      </w:r>
    </w:p>
  </w:comment>
  <w:comment w:id="15" w:author="Pei" w:date="2013-10-14T21:03:00Z" w:initials="P">
    <w:p w14:paraId="7AFA195E" w14:textId="67FB29C7" w:rsidR="00380257" w:rsidRDefault="00380257">
      <w:pPr>
        <w:pStyle w:val="CommentText"/>
      </w:pPr>
      <w:r>
        <w:rPr>
          <w:rStyle w:val="CommentReference"/>
        </w:rPr>
        <w:annotationRef/>
      </w:r>
      <w:r>
        <w:t>Any other honors?</w:t>
      </w:r>
      <w:r w:rsidR="004C6289">
        <w:t xml:space="preserve"> List out the others in the “Additional Information” section</w:t>
      </w:r>
      <w:bookmarkStart w:id="19" w:name="_GoBack"/>
      <w:bookmarkEnd w:id="19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文泉驿正黑">
    <w:panose1 w:val="00000000000000000000"/>
    <w:charset w:val="8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微软雅黑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435A"/>
    <w:rsid w:val="0008577A"/>
    <w:rsid w:val="000D2CB0"/>
    <w:rsid w:val="0011063F"/>
    <w:rsid w:val="002876B6"/>
    <w:rsid w:val="002F7F9E"/>
    <w:rsid w:val="0031720C"/>
    <w:rsid w:val="00342B09"/>
    <w:rsid w:val="00380257"/>
    <w:rsid w:val="004C6289"/>
    <w:rsid w:val="004C6743"/>
    <w:rsid w:val="0064435A"/>
    <w:rsid w:val="006A3B5B"/>
    <w:rsid w:val="006D4184"/>
    <w:rsid w:val="00737F04"/>
    <w:rsid w:val="00853D2F"/>
    <w:rsid w:val="008B73A2"/>
    <w:rsid w:val="00935B86"/>
    <w:rsid w:val="00A21DB5"/>
    <w:rsid w:val="00A61EF7"/>
    <w:rsid w:val="00F45C66"/>
    <w:rsid w:val="00F54967"/>
    <w:rsid w:val="00F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63F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pPr>
      <w:widowControl w:val="0"/>
      <w:tabs>
        <w:tab w:val="left" w:pos="420"/>
      </w:tabs>
      <w:suppressAutoHyphens/>
      <w:spacing w:after="120"/>
    </w:pPr>
    <w:rPr>
      <w:rFonts w:ascii="Liberation Serif" w:eastAsia="文泉驿正黑" w:hAnsi="Liberation Serif" w:cs="Lohit Hindi"/>
      <w:color w:val="00000A"/>
      <w:lang w:eastAsia="zh-CN" w:bidi="hi-IN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Cambria" w:hAnsi="Cambria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rPr>
      <w:rFonts w:ascii="Lucida Grande" w:eastAsia="文泉驿正黑" w:hAnsi="Lucida Grande" w:cs="Lucida Grande"/>
      <w:sz w:val="18"/>
      <w:szCs w:val="18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Liberation Serif" w:eastAsia="文泉驿正黑" w:hAnsi="Liberation Serif" w:cs="Lohit Hindi"/>
      <w:b/>
      <w:bCs/>
      <w:sz w:val="24"/>
      <w:szCs w:val="24"/>
      <w:lang w:eastAsia="zh-CN" w:bidi="hi-IN"/>
    </w:rPr>
  </w:style>
  <w:style w:type="character" w:customStyle="1" w:styleId="Internet">
    <w:name w:val="Internet 链接"/>
    <w:basedOn w:val="DefaultParagraphFont"/>
    <w:rPr>
      <w:color w:val="0000FF"/>
      <w:u w:val="single"/>
      <w:lang w:val="zh-CN" w:eastAsia="zh-CN" w:bidi="zh-CN"/>
    </w:rPr>
  </w:style>
  <w:style w:type="paragraph" w:customStyle="1" w:styleId="a0">
    <w:name w:val="标题"/>
    <w:basedOn w:val="a"/>
    <w:next w:val="a1"/>
    <w:pPr>
      <w:keepNext/>
      <w:spacing w:before="240"/>
    </w:pPr>
    <w:rPr>
      <w:rFonts w:ascii="Liberation Sans" w:eastAsia="微软雅黑" w:hAnsi="Liberation Sans"/>
      <w:sz w:val="28"/>
      <w:szCs w:val="28"/>
    </w:rPr>
  </w:style>
  <w:style w:type="paragraph" w:customStyle="1" w:styleId="a1">
    <w:name w:val="正文"/>
    <w:basedOn w:val="a"/>
  </w:style>
  <w:style w:type="paragraph" w:customStyle="1" w:styleId="a2">
    <w:name w:val="列表"/>
    <w:basedOn w:val="a"/>
  </w:style>
  <w:style w:type="paragraph" w:customStyle="1" w:styleId="a3">
    <w:name w:val="题注"/>
    <w:basedOn w:val="a"/>
    <w:pPr>
      <w:suppressLineNumbers/>
      <w:spacing w:before="120"/>
    </w:pPr>
    <w:rPr>
      <w:i/>
      <w:iCs/>
    </w:rPr>
  </w:style>
  <w:style w:type="paragraph" w:customStyle="1" w:styleId="a4">
    <w:name w:val="目录"/>
    <w:basedOn w:val="a"/>
    <w:pPr>
      <w:suppressLineNumbers/>
    </w:pPr>
  </w:style>
  <w:style w:type="paragraph" w:customStyle="1" w:styleId="a5">
    <w:name w:val="大标题"/>
    <w:basedOn w:val="a"/>
    <w:next w:val="a6"/>
    <w:pPr>
      <w:keepNext/>
      <w:spacing w:before="240"/>
      <w:jc w:val="center"/>
    </w:pPr>
    <w:rPr>
      <w:rFonts w:ascii="Liberation Sans" w:eastAsia="微软雅黑" w:hAnsi="Liberation Sans"/>
      <w:b/>
      <w:bCs/>
      <w:sz w:val="28"/>
      <w:szCs w:val="28"/>
    </w:rPr>
  </w:style>
  <w:style w:type="paragraph" w:customStyle="1" w:styleId="a6">
    <w:name w:val="分标题"/>
    <w:basedOn w:val="a0"/>
    <w:next w:val="a1"/>
    <w:pPr>
      <w:jc w:val="center"/>
    </w:pPr>
    <w:rPr>
      <w:i/>
      <w:iCs/>
    </w:rPr>
  </w:style>
  <w:style w:type="paragraph" w:styleId="Caption">
    <w:name w:val="caption"/>
    <w:basedOn w:val="a"/>
    <w:pPr>
      <w:suppressLineNumbers/>
      <w:spacing w:before="120"/>
    </w:pPr>
    <w:rPr>
      <w:i/>
      <w:iCs/>
    </w:rPr>
  </w:style>
  <w:style w:type="paragraph" w:styleId="CommentText">
    <w:name w:val="annotation text"/>
    <w:basedOn w:val="a"/>
    <w:pPr>
      <w:suppressAutoHyphens w:val="0"/>
      <w:jc w:val="both"/>
    </w:pPr>
    <w:rPr>
      <w:rFonts w:ascii="Cambria" w:hAnsi="Cambria"/>
      <w:lang w:bidi="ar-SA"/>
    </w:rPr>
  </w:style>
  <w:style w:type="paragraph" w:styleId="BalloonText">
    <w:name w:val="Balloon Text"/>
    <w:basedOn w:val="a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pPr>
      <w:suppressAutoHyphens/>
      <w:jc w:val="left"/>
    </w:pPr>
    <w:rPr>
      <w:rFonts w:ascii="Liberation Serif" w:hAnsi="Liberation Serif"/>
      <w:b/>
      <w:bCs/>
      <w:sz w:val="20"/>
      <w:szCs w:val="20"/>
      <w:lang w:bidi="hi-IN"/>
    </w:rPr>
  </w:style>
  <w:style w:type="paragraph" w:styleId="Revision">
    <w:name w:val="Revision"/>
    <w:pPr>
      <w:tabs>
        <w:tab w:val="left" w:pos="720"/>
      </w:tabs>
      <w:suppressAutoHyphens/>
    </w:pPr>
    <w:rPr>
      <w:rFonts w:ascii="Cambria" w:eastAsia="文泉驿正黑" w:hAnsi="Cambria"/>
      <w:color w:val="00000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773</Words>
  <Characters>4410</Characters>
  <Application>Microsoft Macintosh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csimstu</dc:creator>
  <cp:lastModifiedBy>Pei</cp:lastModifiedBy>
  <cp:revision>24</cp:revision>
  <cp:lastPrinted>1900-12-31T16:52:03Z</cp:lastPrinted>
  <dcterms:created xsi:type="dcterms:W3CDTF">2013-09-15T11:33:00Z</dcterms:created>
  <dcterms:modified xsi:type="dcterms:W3CDTF">2013-10-14T13:03:00Z</dcterms:modified>
</cp:coreProperties>
</file>