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4747" w:rsidRPr="001906F5" w:rsidRDefault="00DF4747" w:rsidP="00DF4747">
      <w:pPr>
        <w:widowControl/>
        <w:shd w:val="clear" w:color="auto" w:fill="FFFFFF"/>
        <w:jc w:val="left"/>
        <w:rPr>
          <w:rFonts w:ascii="Arial" w:eastAsia="宋体" w:hAnsi="Arial" w:cs="Arial"/>
          <w:color w:val="222222"/>
          <w:kern w:val="0"/>
          <w:sz w:val="16"/>
          <w:szCs w:val="16"/>
        </w:rPr>
      </w:pPr>
      <w:r w:rsidRPr="001906F5">
        <w:rPr>
          <w:rFonts w:ascii="Arial" w:eastAsia="宋体" w:hAnsi="Arial" w:cs="Arial"/>
          <w:color w:val="222222"/>
          <w:kern w:val="0"/>
          <w:sz w:val="16"/>
          <w:szCs w:val="16"/>
        </w:rPr>
        <w:t>尊敬的招生官</w:t>
      </w:r>
      <w:del w:id="0" w:author="Administrator" w:date="2013-09-17T17:36:00Z">
        <w:r w:rsidRPr="001906F5" w:rsidDel="00CC5CAC">
          <w:rPr>
            <w:rFonts w:ascii="Arial" w:eastAsia="宋体" w:hAnsi="Arial" w:cs="Arial"/>
            <w:color w:val="222222"/>
            <w:kern w:val="0"/>
            <w:sz w:val="16"/>
            <w:szCs w:val="16"/>
          </w:rPr>
          <w:delText>，</w:delText>
        </w:r>
      </w:del>
      <w:ins w:id="1" w:author="Administrator" w:date="2013-09-17T17:36:00Z">
        <w:r w:rsidR="00CC5CAC">
          <w:rPr>
            <w:rFonts w:ascii="Arial" w:eastAsia="宋体" w:hAnsi="Arial" w:cs="Arial" w:hint="eastAsia"/>
            <w:color w:val="222222"/>
            <w:kern w:val="0"/>
            <w:sz w:val="16"/>
            <w:szCs w:val="16"/>
          </w:rPr>
          <w:t>:</w:t>
        </w:r>
      </w:ins>
    </w:p>
    <w:p w:rsidR="00DF4747" w:rsidDel="00CC5CAC" w:rsidRDefault="00DF4747" w:rsidP="00DF4747">
      <w:pPr>
        <w:widowControl/>
        <w:shd w:val="clear" w:color="auto" w:fill="FFFFFF"/>
        <w:jc w:val="left"/>
        <w:rPr>
          <w:del w:id="2" w:author="Administrator" w:date="2013-09-17T17:36:00Z"/>
          <w:rFonts w:ascii="Arial" w:eastAsia="宋体" w:hAnsi="Arial" w:cs="Arial" w:hint="eastAsia"/>
          <w:color w:val="222222"/>
          <w:kern w:val="0"/>
          <w:sz w:val="16"/>
          <w:szCs w:val="16"/>
        </w:rPr>
      </w:pPr>
    </w:p>
    <w:p w:rsidR="00CC5CAC" w:rsidRPr="001906F5" w:rsidRDefault="00CC5CAC" w:rsidP="00DF4747">
      <w:pPr>
        <w:widowControl/>
        <w:shd w:val="clear" w:color="auto" w:fill="FFFFFF"/>
        <w:jc w:val="left"/>
        <w:rPr>
          <w:ins w:id="3" w:author="Administrator" w:date="2013-09-17T17:37:00Z"/>
          <w:rFonts w:ascii="Arial" w:eastAsia="宋体" w:hAnsi="Arial" w:cs="Arial"/>
          <w:color w:val="222222"/>
          <w:kern w:val="0"/>
          <w:sz w:val="16"/>
          <w:szCs w:val="16"/>
        </w:rPr>
      </w:pPr>
    </w:p>
    <w:p w:rsidR="00DF4747" w:rsidRPr="001906F5" w:rsidRDefault="00CC5CAC" w:rsidP="00DF4747">
      <w:pPr>
        <w:widowControl/>
        <w:shd w:val="clear" w:color="auto" w:fill="FFFFFF"/>
        <w:jc w:val="left"/>
        <w:rPr>
          <w:rFonts w:ascii="Arial" w:eastAsia="宋体" w:hAnsi="Arial" w:cs="Arial"/>
          <w:color w:val="222222"/>
          <w:kern w:val="0"/>
          <w:sz w:val="16"/>
          <w:szCs w:val="16"/>
        </w:rPr>
      </w:pPr>
      <w:ins w:id="4" w:author="Administrator" w:date="2013-09-17T17:37:00Z">
        <w:r>
          <w:rPr>
            <w:rFonts w:ascii="Arial" w:eastAsia="宋体" w:hAnsi="Arial" w:cs="Arial" w:hint="eastAsia"/>
            <w:color w:val="222222"/>
            <w:kern w:val="0"/>
            <w:sz w:val="16"/>
            <w:szCs w:val="16"/>
          </w:rPr>
          <w:t>你好。</w:t>
        </w:r>
      </w:ins>
      <w:r w:rsidR="00DF4747" w:rsidRPr="001906F5">
        <w:rPr>
          <w:rFonts w:ascii="Arial" w:eastAsia="宋体" w:hAnsi="Arial" w:cs="Arial"/>
          <w:color w:val="222222"/>
          <w:kern w:val="0"/>
          <w:sz w:val="16"/>
          <w:szCs w:val="16"/>
        </w:rPr>
        <w:t>我是成都七中的信息学总教练及</w:t>
      </w:r>
      <w:r w:rsidR="00DF4747" w:rsidRPr="00CC5CAC">
        <w:rPr>
          <w:rFonts w:ascii="Arial" w:eastAsia="宋体" w:hAnsi="Arial" w:cs="Arial"/>
          <w:color w:val="FF0000"/>
          <w:kern w:val="0"/>
          <w:sz w:val="16"/>
          <w:szCs w:val="16"/>
          <w:rPrChange w:id="5" w:author="Administrator" w:date="2013-09-17T17:37:00Z">
            <w:rPr>
              <w:rFonts w:ascii="Arial" w:eastAsia="宋体" w:hAnsi="Arial" w:cs="Arial"/>
              <w:color w:val="222222"/>
              <w:kern w:val="0"/>
              <w:sz w:val="16"/>
              <w:szCs w:val="16"/>
            </w:rPr>
          </w:rPrChange>
        </w:rPr>
        <w:t>计算机组组长</w:t>
      </w:r>
      <w:r w:rsidR="00DF4747" w:rsidRPr="001906F5">
        <w:rPr>
          <w:rFonts w:ascii="Arial" w:eastAsia="宋体" w:hAnsi="Arial" w:cs="Arial"/>
          <w:color w:val="222222"/>
          <w:kern w:val="0"/>
          <w:sz w:val="16"/>
          <w:szCs w:val="16"/>
        </w:rPr>
        <w:t>。很高兴向你们推荐我最得意的学生，李凌霄。信息学奥赛是五大学科竞赛之一，意在培养学生利用计算机解决生活中的实际问题。我是国内最早的信息学发起人之一，也被评为全国十大信息学教练。在我三十多年的教学生涯中，凌霄是最具有想法，</w:t>
      </w:r>
      <w:ins w:id="6" w:author="Administrator" w:date="2013-09-17T17:47:00Z">
        <w:r>
          <w:rPr>
            <w:rFonts w:ascii="Arial" w:eastAsia="宋体" w:hAnsi="Arial" w:cs="Arial" w:hint="eastAsia"/>
            <w:color w:val="222222"/>
            <w:kern w:val="0"/>
            <w:sz w:val="16"/>
            <w:szCs w:val="16"/>
          </w:rPr>
          <w:t>最有天赋，</w:t>
        </w:r>
      </w:ins>
      <w:r w:rsidR="00DF4747" w:rsidRPr="001906F5">
        <w:rPr>
          <w:rFonts w:ascii="Arial" w:eastAsia="宋体" w:hAnsi="Arial" w:cs="Arial"/>
          <w:color w:val="222222"/>
          <w:kern w:val="0"/>
          <w:sz w:val="16"/>
          <w:szCs w:val="16"/>
        </w:rPr>
        <w:t>也是成绩最为突出的一名学生。</w:t>
      </w:r>
    </w:p>
    <w:p w:rsidR="00DF4747" w:rsidRPr="001906F5" w:rsidRDefault="00DF4747" w:rsidP="00DF4747">
      <w:pPr>
        <w:widowControl/>
        <w:shd w:val="clear" w:color="auto" w:fill="FFFFFF"/>
        <w:jc w:val="left"/>
        <w:rPr>
          <w:rFonts w:ascii="Arial" w:eastAsia="宋体" w:hAnsi="Arial" w:cs="Arial"/>
          <w:color w:val="222222"/>
          <w:kern w:val="0"/>
          <w:sz w:val="16"/>
          <w:szCs w:val="16"/>
        </w:rPr>
      </w:pPr>
    </w:p>
    <w:p w:rsidR="00DF4747" w:rsidRPr="001906F5" w:rsidRDefault="00DF4747" w:rsidP="00DF4747">
      <w:pPr>
        <w:widowControl/>
        <w:shd w:val="clear" w:color="auto" w:fill="FFFFFF"/>
        <w:jc w:val="left"/>
        <w:rPr>
          <w:rFonts w:ascii="Arial" w:eastAsia="宋体" w:hAnsi="Arial" w:cs="Arial"/>
          <w:color w:val="222222"/>
          <w:kern w:val="0"/>
          <w:sz w:val="16"/>
          <w:szCs w:val="16"/>
        </w:rPr>
      </w:pPr>
      <w:del w:id="7" w:author="Administrator" w:date="2013-09-17T17:41:00Z">
        <w:r w:rsidRPr="001906F5" w:rsidDel="00CC5CAC">
          <w:rPr>
            <w:rFonts w:ascii="Arial" w:eastAsia="宋体" w:hAnsi="Arial" w:cs="Arial"/>
            <w:color w:val="222222"/>
            <w:kern w:val="0"/>
            <w:sz w:val="16"/>
            <w:szCs w:val="16"/>
          </w:rPr>
          <w:delText>我</w:delText>
        </w:r>
      </w:del>
      <w:r w:rsidRPr="001906F5">
        <w:rPr>
          <w:rFonts w:ascii="Arial" w:eastAsia="宋体" w:hAnsi="Arial" w:cs="Arial"/>
          <w:color w:val="222222"/>
          <w:kern w:val="0"/>
          <w:sz w:val="16"/>
          <w:szCs w:val="16"/>
        </w:rPr>
        <w:t>最早接触到凌霄是在</w:t>
      </w:r>
      <w:r w:rsidRPr="001906F5">
        <w:rPr>
          <w:rFonts w:ascii="Arial" w:eastAsia="宋体" w:hAnsi="Arial" w:cs="Arial"/>
          <w:color w:val="222222"/>
          <w:kern w:val="0"/>
          <w:sz w:val="16"/>
          <w:szCs w:val="16"/>
        </w:rPr>
        <w:t>2010</w:t>
      </w:r>
      <w:r w:rsidRPr="001906F5">
        <w:rPr>
          <w:rFonts w:ascii="Arial" w:eastAsia="宋体" w:hAnsi="Arial" w:cs="Arial"/>
          <w:color w:val="222222"/>
          <w:kern w:val="0"/>
          <w:sz w:val="16"/>
          <w:szCs w:val="16"/>
        </w:rPr>
        <w:t>年的四川省省队选拔赛中，当时他初三，也是唯一一个参赛的非高中生。令我吃惊的是，他在选拔赛中击败了我</w:t>
      </w:r>
      <w:ins w:id="8" w:author="Administrator" w:date="2013-09-17T17:42:00Z">
        <w:r w:rsidR="00CC5CAC">
          <w:rPr>
            <w:rFonts w:ascii="Arial" w:eastAsia="宋体" w:hAnsi="Arial" w:cs="Arial" w:hint="eastAsia"/>
            <w:color w:val="222222"/>
            <w:kern w:val="0"/>
            <w:sz w:val="16"/>
            <w:szCs w:val="16"/>
          </w:rPr>
          <w:t>的</w:t>
        </w:r>
      </w:ins>
      <w:del w:id="9" w:author="Administrator" w:date="2013-09-17T17:42:00Z">
        <w:r w:rsidRPr="001906F5" w:rsidDel="00CC5CAC">
          <w:rPr>
            <w:rFonts w:ascii="Arial" w:eastAsia="宋体" w:hAnsi="Arial" w:cs="Arial"/>
            <w:color w:val="222222"/>
            <w:kern w:val="0"/>
            <w:sz w:val="16"/>
            <w:szCs w:val="16"/>
          </w:rPr>
          <w:delText>非常强的</w:delText>
        </w:r>
      </w:del>
      <w:r w:rsidRPr="001906F5">
        <w:rPr>
          <w:rFonts w:ascii="Arial" w:eastAsia="宋体" w:hAnsi="Arial" w:cs="Arial"/>
          <w:color w:val="222222"/>
          <w:kern w:val="0"/>
          <w:sz w:val="16"/>
          <w:szCs w:val="16"/>
        </w:rPr>
        <w:t>两名</w:t>
      </w:r>
      <w:ins w:id="10" w:author="Administrator" w:date="2013-09-17T17:42:00Z">
        <w:r w:rsidR="00CC5CAC">
          <w:rPr>
            <w:rFonts w:ascii="Arial" w:eastAsia="宋体" w:hAnsi="Arial" w:cs="Arial" w:hint="eastAsia"/>
            <w:color w:val="222222"/>
            <w:kern w:val="0"/>
            <w:sz w:val="16"/>
            <w:szCs w:val="16"/>
          </w:rPr>
          <w:t>能力</w:t>
        </w:r>
        <w:r w:rsidR="00CC5CAC" w:rsidRPr="001906F5">
          <w:rPr>
            <w:rFonts w:ascii="Arial" w:eastAsia="宋体" w:hAnsi="Arial" w:cs="Arial"/>
            <w:color w:val="222222"/>
            <w:kern w:val="0"/>
            <w:sz w:val="16"/>
            <w:szCs w:val="16"/>
          </w:rPr>
          <w:t>非常强的</w:t>
        </w:r>
      </w:ins>
      <w:r w:rsidRPr="001906F5">
        <w:rPr>
          <w:rFonts w:ascii="Arial" w:eastAsia="宋体" w:hAnsi="Arial" w:cs="Arial"/>
          <w:color w:val="222222"/>
          <w:kern w:val="0"/>
          <w:sz w:val="16"/>
          <w:szCs w:val="16"/>
        </w:rPr>
        <w:t>高二学生，进入了仅由</w:t>
      </w:r>
      <w:r w:rsidRPr="001906F5">
        <w:rPr>
          <w:rFonts w:ascii="Arial" w:eastAsia="宋体" w:hAnsi="Arial" w:cs="Arial"/>
          <w:color w:val="222222"/>
          <w:kern w:val="0"/>
          <w:sz w:val="16"/>
          <w:szCs w:val="16"/>
        </w:rPr>
        <w:t>9</w:t>
      </w:r>
      <w:r w:rsidRPr="001906F5">
        <w:rPr>
          <w:rFonts w:ascii="Arial" w:eastAsia="宋体" w:hAnsi="Arial" w:cs="Arial"/>
          <w:color w:val="222222"/>
          <w:kern w:val="0"/>
          <w:sz w:val="16"/>
          <w:szCs w:val="16"/>
        </w:rPr>
        <w:t>人组成的省队。赛后，他主动找到我交流，谈及他的理想，他表示将来希望能在</w:t>
      </w:r>
      <w:ins w:id="11" w:author="Administrator" w:date="2013-09-17T17:39:00Z">
        <w:r w:rsidR="00CC5CAC">
          <w:rPr>
            <w:rFonts w:ascii="Arial" w:eastAsia="宋体" w:hAnsi="Arial" w:cs="Arial" w:hint="eastAsia"/>
            <w:color w:val="222222"/>
            <w:kern w:val="0"/>
            <w:sz w:val="16"/>
            <w:szCs w:val="16"/>
          </w:rPr>
          <w:t>信息</w:t>
        </w:r>
      </w:ins>
      <w:ins w:id="12" w:author="Administrator" w:date="2013-09-17T17:52:00Z">
        <w:r w:rsidR="00CC5CAC">
          <w:rPr>
            <w:rFonts w:ascii="Arial" w:eastAsia="宋体" w:hAnsi="Arial" w:cs="Arial" w:hint="eastAsia"/>
            <w:color w:val="222222"/>
            <w:kern w:val="0"/>
            <w:sz w:val="16"/>
            <w:szCs w:val="16"/>
          </w:rPr>
          <w:t>学和计算机</w:t>
        </w:r>
      </w:ins>
      <w:del w:id="13" w:author="Administrator" w:date="2013-09-17T17:39:00Z">
        <w:r w:rsidRPr="001906F5" w:rsidDel="00CC5CAC">
          <w:rPr>
            <w:rFonts w:ascii="Arial" w:eastAsia="宋体" w:hAnsi="Arial" w:cs="Arial"/>
            <w:color w:val="222222"/>
            <w:kern w:val="0"/>
            <w:sz w:val="16"/>
            <w:szCs w:val="16"/>
          </w:rPr>
          <w:delText>计算机</w:delText>
        </w:r>
      </w:del>
      <w:r w:rsidRPr="001906F5">
        <w:rPr>
          <w:rFonts w:ascii="Arial" w:eastAsia="宋体" w:hAnsi="Arial" w:cs="Arial"/>
          <w:color w:val="222222"/>
          <w:kern w:val="0"/>
          <w:sz w:val="16"/>
          <w:szCs w:val="16"/>
        </w:rPr>
        <w:t>科学领域有所作为</w:t>
      </w:r>
      <w:ins w:id="14" w:author="Administrator" w:date="2013-09-17T17:52:00Z">
        <w:r w:rsidR="00CC5CAC">
          <w:rPr>
            <w:rFonts w:ascii="Arial" w:eastAsia="宋体" w:hAnsi="Arial" w:cs="Arial" w:hint="eastAsia"/>
            <w:color w:val="222222"/>
            <w:kern w:val="0"/>
            <w:sz w:val="16"/>
            <w:szCs w:val="16"/>
          </w:rPr>
          <w:t>。</w:t>
        </w:r>
        <w:r w:rsidR="00CC5CAC">
          <w:rPr>
            <w:rFonts w:ascii="Arial" w:eastAsia="宋体" w:hAnsi="Arial" w:cs="Arial" w:hint="eastAsia"/>
            <w:color w:val="222222"/>
            <w:kern w:val="0"/>
            <w:sz w:val="16"/>
            <w:szCs w:val="16"/>
          </w:rPr>
          <w:t xml:space="preserve"> </w:t>
        </w:r>
      </w:ins>
      <w:ins w:id="15" w:author="Administrator" w:date="2013-09-17T17:54:00Z">
        <w:r w:rsidR="00CC5CAC">
          <w:rPr>
            <w:rFonts w:ascii="Arial" w:eastAsia="宋体" w:hAnsi="Arial" w:cs="Arial" w:hint="eastAsia"/>
            <w:color w:val="222222"/>
            <w:kern w:val="0"/>
            <w:sz w:val="16"/>
            <w:szCs w:val="16"/>
          </w:rPr>
          <w:t>所以</w:t>
        </w:r>
      </w:ins>
      <w:del w:id="16" w:author="Administrator" w:date="2013-09-17T17:52:00Z">
        <w:r w:rsidRPr="001906F5" w:rsidDel="00CC5CAC">
          <w:rPr>
            <w:rFonts w:ascii="Arial" w:eastAsia="宋体" w:hAnsi="Arial" w:cs="Arial"/>
            <w:color w:val="222222"/>
            <w:kern w:val="0"/>
            <w:sz w:val="16"/>
            <w:szCs w:val="16"/>
          </w:rPr>
          <w:delText>，</w:delText>
        </w:r>
      </w:del>
      <w:ins w:id="17" w:author="Administrator" w:date="2013-09-17T17:56:00Z">
        <w:r w:rsidR="00CC5CAC">
          <w:rPr>
            <w:rFonts w:ascii="Arial" w:eastAsia="宋体" w:hAnsi="Arial" w:cs="Arial" w:hint="eastAsia"/>
            <w:color w:val="222222"/>
            <w:kern w:val="0"/>
            <w:sz w:val="16"/>
            <w:szCs w:val="16"/>
          </w:rPr>
          <w:t>为了</w:t>
        </w:r>
      </w:ins>
      <w:del w:id="18" w:author="Administrator" w:date="2013-09-17T17:56:00Z">
        <w:r w:rsidRPr="001906F5" w:rsidDel="00CC5CAC">
          <w:rPr>
            <w:rFonts w:ascii="Arial" w:eastAsia="宋体" w:hAnsi="Arial" w:cs="Arial"/>
            <w:color w:val="222222"/>
            <w:kern w:val="0"/>
            <w:sz w:val="16"/>
            <w:szCs w:val="16"/>
          </w:rPr>
          <w:delText>也希望</w:delText>
        </w:r>
      </w:del>
      <w:del w:id="19" w:author="Administrator" w:date="2013-09-17T17:57:00Z">
        <w:r w:rsidRPr="001906F5" w:rsidDel="00CC5CAC">
          <w:rPr>
            <w:rFonts w:ascii="Arial" w:eastAsia="宋体" w:hAnsi="Arial" w:cs="Arial"/>
            <w:color w:val="222222"/>
            <w:kern w:val="0"/>
            <w:sz w:val="16"/>
            <w:szCs w:val="16"/>
          </w:rPr>
          <w:delText>高中</w:delText>
        </w:r>
      </w:del>
      <w:r w:rsidRPr="001906F5">
        <w:rPr>
          <w:rFonts w:ascii="Arial" w:eastAsia="宋体" w:hAnsi="Arial" w:cs="Arial"/>
          <w:color w:val="222222"/>
          <w:kern w:val="0"/>
          <w:sz w:val="16"/>
          <w:szCs w:val="16"/>
        </w:rPr>
        <w:t>能进入七中这个拥有优良竞赛传统的学校</w:t>
      </w:r>
      <w:ins w:id="20" w:author="Administrator" w:date="2013-09-17T17:57:00Z">
        <w:r w:rsidR="00CC5CAC">
          <w:rPr>
            <w:rFonts w:ascii="Arial" w:eastAsia="宋体" w:hAnsi="Arial" w:cs="Arial" w:hint="eastAsia"/>
            <w:color w:val="222222"/>
            <w:kern w:val="0"/>
            <w:sz w:val="16"/>
            <w:szCs w:val="16"/>
          </w:rPr>
          <w:t>，凌霄放弃了可以在成外免学费</w:t>
        </w:r>
      </w:ins>
      <w:ins w:id="21" w:author="Administrator" w:date="2013-09-17T17:58:00Z">
        <w:r w:rsidR="00CC5CAC">
          <w:rPr>
            <w:rFonts w:ascii="Arial" w:eastAsia="宋体" w:hAnsi="Arial" w:cs="Arial" w:hint="eastAsia"/>
            <w:color w:val="222222"/>
            <w:kern w:val="0"/>
            <w:sz w:val="16"/>
            <w:szCs w:val="16"/>
          </w:rPr>
          <w:t>直升的机会</w:t>
        </w:r>
      </w:ins>
      <w:ins w:id="22" w:author="Administrator" w:date="2013-09-17T18:01:00Z">
        <w:r w:rsidR="00CC5CAC">
          <w:rPr>
            <w:rFonts w:ascii="Arial" w:eastAsia="宋体" w:hAnsi="Arial" w:cs="Arial" w:hint="eastAsia"/>
            <w:color w:val="222222"/>
            <w:kern w:val="0"/>
            <w:sz w:val="16"/>
            <w:szCs w:val="16"/>
          </w:rPr>
          <w:t>，选择来我校就读</w:t>
        </w:r>
      </w:ins>
      <w:r w:rsidRPr="001906F5">
        <w:rPr>
          <w:rFonts w:ascii="Arial" w:eastAsia="宋体" w:hAnsi="Arial" w:cs="Arial"/>
          <w:color w:val="222222"/>
          <w:kern w:val="0"/>
          <w:sz w:val="16"/>
          <w:szCs w:val="16"/>
        </w:rPr>
        <w:t>。</w:t>
      </w:r>
      <w:ins w:id="23" w:author="Administrator" w:date="2013-09-17T17:59:00Z">
        <w:r w:rsidR="00CC5CAC">
          <w:rPr>
            <w:rFonts w:ascii="Arial" w:eastAsia="宋体" w:hAnsi="Arial" w:cs="Arial" w:hint="eastAsia"/>
            <w:color w:val="222222"/>
            <w:kern w:val="0"/>
            <w:sz w:val="16"/>
            <w:szCs w:val="16"/>
          </w:rPr>
          <w:t>所以</w:t>
        </w:r>
      </w:ins>
      <w:r w:rsidRPr="001906F5">
        <w:rPr>
          <w:rFonts w:ascii="Arial" w:eastAsia="宋体" w:hAnsi="Arial" w:cs="Arial"/>
          <w:color w:val="222222"/>
          <w:kern w:val="0"/>
          <w:sz w:val="16"/>
          <w:szCs w:val="16"/>
        </w:rPr>
        <w:t>当</w:t>
      </w:r>
      <w:del w:id="24" w:author="Administrator" w:date="2013-09-17T17:58:00Z">
        <w:r w:rsidRPr="001906F5" w:rsidDel="00CC5CAC">
          <w:rPr>
            <w:rFonts w:ascii="Arial" w:eastAsia="宋体" w:hAnsi="Arial" w:cs="Arial"/>
            <w:color w:val="222222"/>
            <w:kern w:val="0"/>
            <w:sz w:val="16"/>
            <w:szCs w:val="16"/>
          </w:rPr>
          <w:delText>时凌霄在成外，也是班上的第一名，完全可以免学费直升。但是，为了寻找一个更宽松的土壤，放弃了其他同学垂涎的机会，来到了七中。</w:delText>
        </w:r>
      </w:del>
      <w:ins w:id="25" w:author="Administrator" w:date="2013-09-17T18:53:00Z">
        <w:r w:rsidR="00EB717C">
          <w:rPr>
            <w:rFonts w:ascii="Arial" w:eastAsia="宋体" w:hAnsi="Arial" w:cs="Arial" w:hint="eastAsia"/>
            <w:color w:val="222222"/>
            <w:kern w:val="0"/>
            <w:sz w:val="16"/>
            <w:szCs w:val="16"/>
          </w:rPr>
          <w:t>从</w:t>
        </w:r>
      </w:ins>
      <w:del w:id="26" w:author="Administrator" w:date="2013-09-17T18:52:00Z">
        <w:r w:rsidRPr="001906F5" w:rsidDel="00EB717C">
          <w:rPr>
            <w:rFonts w:ascii="Arial" w:eastAsia="宋体" w:hAnsi="Arial" w:cs="Arial"/>
            <w:color w:val="222222"/>
            <w:kern w:val="0"/>
            <w:sz w:val="16"/>
            <w:szCs w:val="16"/>
          </w:rPr>
          <w:delText>从</w:delText>
        </w:r>
      </w:del>
      <w:ins w:id="27" w:author="Administrator" w:date="2013-09-17T17:59:00Z">
        <w:r w:rsidR="00CC5CAC">
          <w:rPr>
            <w:rFonts w:ascii="Arial" w:eastAsia="宋体" w:hAnsi="Arial" w:cs="Arial" w:hint="eastAsia"/>
            <w:color w:val="222222"/>
            <w:kern w:val="0"/>
            <w:sz w:val="16"/>
            <w:szCs w:val="16"/>
          </w:rPr>
          <w:t>凌霄</w:t>
        </w:r>
      </w:ins>
      <w:del w:id="28" w:author="Administrator" w:date="2013-09-17T17:59:00Z">
        <w:r w:rsidRPr="001906F5" w:rsidDel="00CC5CAC">
          <w:rPr>
            <w:rFonts w:ascii="Arial" w:eastAsia="宋体" w:hAnsi="Arial" w:cs="Arial"/>
            <w:color w:val="222222"/>
            <w:kern w:val="0"/>
            <w:sz w:val="16"/>
            <w:szCs w:val="16"/>
          </w:rPr>
          <w:delText>他</w:delText>
        </w:r>
      </w:del>
      <w:r w:rsidRPr="001906F5">
        <w:rPr>
          <w:rFonts w:ascii="Arial" w:eastAsia="宋体" w:hAnsi="Arial" w:cs="Arial"/>
          <w:color w:val="222222"/>
          <w:kern w:val="0"/>
          <w:sz w:val="16"/>
          <w:szCs w:val="16"/>
        </w:rPr>
        <w:t>进</w:t>
      </w:r>
      <w:ins w:id="29" w:author="Administrator" w:date="2013-09-17T18:53:00Z">
        <w:r w:rsidR="00EB717C">
          <w:rPr>
            <w:rFonts w:ascii="Arial" w:eastAsia="宋体" w:hAnsi="Arial" w:cs="Arial" w:hint="eastAsia"/>
            <w:color w:val="222222"/>
            <w:kern w:val="0"/>
            <w:sz w:val="16"/>
            <w:szCs w:val="16"/>
          </w:rPr>
          <w:t>入我</w:t>
        </w:r>
      </w:ins>
      <w:r w:rsidRPr="001906F5">
        <w:rPr>
          <w:rFonts w:ascii="Arial" w:eastAsia="宋体" w:hAnsi="Arial" w:cs="Arial"/>
          <w:color w:val="222222"/>
          <w:kern w:val="0"/>
          <w:sz w:val="16"/>
          <w:szCs w:val="16"/>
        </w:rPr>
        <w:t>校开始，我就十分关注他的学习和成长。</w:t>
      </w:r>
    </w:p>
    <w:p w:rsidR="00DF4747" w:rsidRPr="001906F5" w:rsidRDefault="00DF4747" w:rsidP="00DF4747">
      <w:pPr>
        <w:widowControl/>
        <w:shd w:val="clear" w:color="auto" w:fill="FFFFFF"/>
        <w:jc w:val="left"/>
        <w:rPr>
          <w:rFonts w:ascii="Arial" w:eastAsia="宋体" w:hAnsi="Arial" w:cs="Arial"/>
          <w:color w:val="222222"/>
          <w:kern w:val="0"/>
          <w:sz w:val="16"/>
          <w:szCs w:val="16"/>
        </w:rPr>
      </w:pPr>
    </w:p>
    <w:p w:rsidR="00DF4747" w:rsidRPr="001906F5" w:rsidRDefault="00EB717C" w:rsidP="00DF4747">
      <w:pPr>
        <w:widowControl/>
        <w:shd w:val="clear" w:color="auto" w:fill="FFFFFF"/>
        <w:jc w:val="left"/>
        <w:rPr>
          <w:rFonts w:ascii="Arial" w:eastAsia="宋体" w:hAnsi="Arial" w:cs="Arial"/>
          <w:color w:val="222222"/>
          <w:kern w:val="0"/>
          <w:sz w:val="16"/>
          <w:szCs w:val="16"/>
        </w:rPr>
      </w:pPr>
      <w:ins w:id="30" w:author="Administrator" w:date="2013-09-17T18:53:00Z">
        <w:r>
          <w:rPr>
            <w:rFonts w:ascii="Arial" w:eastAsia="宋体" w:hAnsi="Arial" w:cs="Arial" w:hint="eastAsia"/>
            <w:color w:val="222222"/>
            <w:kern w:val="0"/>
            <w:sz w:val="16"/>
            <w:szCs w:val="16"/>
          </w:rPr>
          <w:t>作为我校信息学竞赛的负责人，</w:t>
        </w:r>
      </w:ins>
      <w:r w:rsidR="00DF4747" w:rsidRPr="001906F5">
        <w:rPr>
          <w:rFonts w:ascii="Arial" w:eastAsia="宋体" w:hAnsi="Arial" w:cs="Arial"/>
          <w:color w:val="222222"/>
          <w:kern w:val="0"/>
          <w:sz w:val="16"/>
          <w:szCs w:val="16"/>
        </w:rPr>
        <w:t>我</w:t>
      </w:r>
      <w:ins w:id="31" w:author="Administrator" w:date="2013-09-17T18:54:00Z">
        <w:r>
          <w:rPr>
            <w:rFonts w:ascii="Arial" w:eastAsia="宋体" w:hAnsi="Arial" w:cs="Arial" w:hint="eastAsia"/>
            <w:color w:val="222222"/>
            <w:kern w:val="0"/>
            <w:sz w:val="16"/>
            <w:szCs w:val="16"/>
          </w:rPr>
          <w:t>要求</w:t>
        </w:r>
      </w:ins>
      <w:del w:id="32" w:author="Administrator" w:date="2013-09-17T18:54:00Z">
        <w:r w:rsidR="00DF4747" w:rsidRPr="001906F5" w:rsidDel="00EB717C">
          <w:rPr>
            <w:rFonts w:ascii="Arial" w:eastAsia="宋体" w:hAnsi="Arial" w:cs="Arial"/>
            <w:color w:val="222222"/>
            <w:kern w:val="0"/>
            <w:sz w:val="16"/>
            <w:szCs w:val="16"/>
          </w:rPr>
          <w:delText>所管理的</w:delText>
        </w:r>
      </w:del>
      <w:r w:rsidR="00DF4747" w:rsidRPr="001906F5">
        <w:rPr>
          <w:rFonts w:ascii="Arial" w:eastAsia="宋体" w:hAnsi="Arial" w:cs="Arial"/>
          <w:color w:val="222222"/>
          <w:kern w:val="0"/>
          <w:sz w:val="16"/>
          <w:szCs w:val="16"/>
        </w:rPr>
        <w:t>竞赛学生</w:t>
      </w:r>
      <w:ins w:id="33" w:author="Administrator" w:date="2013-09-17T18:54:00Z">
        <w:r>
          <w:rPr>
            <w:rFonts w:ascii="Arial" w:eastAsia="宋体" w:hAnsi="Arial" w:cs="Arial" w:hint="eastAsia"/>
            <w:color w:val="222222"/>
            <w:kern w:val="0"/>
            <w:sz w:val="16"/>
            <w:szCs w:val="16"/>
          </w:rPr>
          <w:t>互帮互助</w:t>
        </w:r>
      </w:ins>
      <w:del w:id="34" w:author="Administrator" w:date="2013-09-17T18:54:00Z">
        <w:r w:rsidR="00DF4747" w:rsidRPr="001906F5" w:rsidDel="00EB717C">
          <w:rPr>
            <w:rFonts w:ascii="Arial" w:eastAsia="宋体" w:hAnsi="Arial" w:cs="Arial"/>
            <w:color w:val="222222"/>
            <w:kern w:val="0"/>
            <w:sz w:val="16"/>
            <w:szCs w:val="16"/>
          </w:rPr>
          <w:delText>采用的是一种传承制度，也就是</w:delText>
        </w:r>
      </w:del>
      <w:ins w:id="35" w:author="Administrator" w:date="2013-09-17T18:54:00Z">
        <w:r>
          <w:rPr>
            <w:rFonts w:ascii="Arial" w:eastAsia="宋体" w:hAnsi="Arial" w:cs="Arial" w:hint="eastAsia"/>
            <w:color w:val="222222"/>
            <w:kern w:val="0"/>
            <w:sz w:val="16"/>
            <w:szCs w:val="16"/>
          </w:rPr>
          <w:t>，即</w:t>
        </w:r>
      </w:ins>
      <w:r w:rsidR="00DF4747" w:rsidRPr="001906F5">
        <w:rPr>
          <w:rFonts w:ascii="Arial" w:eastAsia="宋体" w:hAnsi="Arial" w:cs="Arial"/>
          <w:color w:val="222222"/>
          <w:kern w:val="0"/>
          <w:sz w:val="16"/>
          <w:szCs w:val="16"/>
        </w:rPr>
        <w:t>高年级带低年级，同年级的同学</w:t>
      </w:r>
      <w:ins w:id="36" w:author="Administrator" w:date="2013-09-17T18:55:00Z">
        <w:r>
          <w:rPr>
            <w:rFonts w:ascii="Arial" w:eastAsia="宋体" w:hAnsi="Arial" w:cs="Arial" w:hint="eastAsia"/>
            <w:color w:val="222222"/>
            <w:kern w:val="0"/>
            <w:sz w:val="16"/>
            <w:szCs w:val="16"/>
          </w:rPr>
          <w:t>相互学习</w:t>
        </w:r>
      </w:ins>
      <w:del w:id="37" w:author="Administrator" w:date="2013-09-17T18:55:00Z">
        <w:r w:rsidR="00DF4747" w:rsidRPr="001906F5" w:rsidDel="00EB717C">
          <w:rPr>
            <w:rFonts w:ascii="Arial" w:eastAsia="宋体" w:hAnsi="Arial" w:cs="Arial"/>
            <w:color w:val="222222"/>
            <w:kern w:val="0"/>
            <w:sz w:val="16"/>
            <w:szCs w:val="16"/>
          </w:rPr>
          <w:delText>互相帮助</w:delText>
        </w:r>
      </w:del>
      <w:r w:rsidR="00DF4747" w:rsidRPr="001906F5">
        <w:rPr>
          <w:rFonts w:ascii="Arial" w:eastAsia="宋体" w:hAnsi="Arial" w:cs="Arial"/>
          <w:color w:val="222222"/>
          <w:kern w:val="0"/>
          <w:sz w:val="16"/>
          <w:szCs w:val="16"/>
        </w:rPr>
        <w:t>。</w:t>
      </w:r>
      <w:ins w:id="38" w:author="Administrator" w:date="2013-09-17T18:55:00Z">
        <w:r>
          <w:rPr>
            <w:rFonts w:ascii="Arial" w:eastAsia="宋体" w:hAnsi="Arial" w:cs="Arial" w:hint="eastAsia"/>
            <w:color w:val="222222"/>
            <w:kern w:val="0"/>
            <w:sz w:val="16"/>
            <w:szCs w:val="16"/>
          </w:rPr>
          <w:t>凌霄也真正地做到了这一点。</w:t>
        </w:r>
      </w:ins>
      <w:del w:id="39" w:author="Administrator" w:date="2013-09-17T18:02:00Z">
        <w:r w:rsidR="00DF4747" w:rsidRPr="001906F5" w:rsidDel="00CC5CAC">
          <w:rPr>
            <w:rFonts w:ascii="Arial" w:eastAsia="宋体" w:hAnsi="Arial" w:cs="Arial"/>
            <w:color w:val="222222"/>
            <w:kern w:val="0"/>
            <w:sz w:val="16"/>
            <w:szCs w:val="16"/>
          </w:rPr>
          <w:delText>凌霄</w:delText>
        </w:r>
      </w:del>
      <w:r w:rsidR="00DF4747" w:rsidRPr="001906F5">
        <w:rPr>
          <w:rFonts w:ascii="Arial" w:eastAsia="宋体" w:hAnsi="Arial" w:cs="Arial"/>
          <w:color w:val="222222"/>
          <w:kern w:val="0"/>
          <w:sz w:val="16"/>
          <w:szCs w:val="16"/>
        </w:rPr>
        <w:t>由于</w:t>
      </w:r>
      <w:ins w:id="40" w:author="Administrator" w:date="2013-09-17T18:02:00Z">
        <w:r w:rsidR="00CC5CAC">
          <w:rPr>
            <w:rFonts w:ascii="Arial" w:eastAsia="宋体" w:hAnsi="Arial" w:cs="Arial" w:hint="eastAsia"/>
            <w:color w:val="222222"/>
            <w:kern w:val="0"/>
            <w:sz w:val="16"/>
            <w:szCs w:val="16"/>
          </w:rPr>
          <w:t>在</w:t>
        </w:r>
      </w:ins>
      <w:r w:rsidR="00DF4747" w:rsidRPr="001906F5">
        <w:rPr>
          <w:rFonts w:ascii="Arial" w:eastAsia="宋体" w:hAnsi="Arial" w:cs="Arial"/>
          <w:color w:val="222222"/>
          <w:kern w:val="0"/>
          <w:sz w:val="16"/>
          <w:szCs w:val="16"/>
        </w:rPr>
        <w:t>初中</w:t>
      </w:r>
      <w:ins w:id="41" w:author="Administrator" w:date="2013-09-17T18:02:00Z">
        <w:r w:rsidR="00CC5CAC">
          <w:rPr>
            <w:rFonts w:ascii="Arial" w:eastAsia="宋体" w:hAnsi="Arial" w:cs="Arial" w:hint="eastAsia"/>
            <w:color w:val="222222"/>
            <w:kern w:val="0"/>
            <w:sz w:val="16"/>
            <w:szCs w:val="16"/>
          </w:rPr>
          <w:t>就投入</w:t>
        </w:r>
      </w:ins>
      <w:del w:id="42" w:author="Administrator" w:date="2013-09-17T18:02:00Z">
        <w:r w:rsidR="00DF4747" w:rsidRPr="001906F5" w:rsidDel="00CC5CAC">
          <w:rPr>
            <w:rFonts w:ascii="Arial" w:eastAsia="宋体" w:hAnsi="Arial" w:cs="Arial"/>
            <w:color w:val="222222"/>
            <w:kern w:val="0"/>
            <w:sz w:val="16"/>
            <w:szCs w:val="16"/>
          </w:rPr>
          <w:delText>花费</w:delText>
        </w:r>
      </w:del>
      <w:r w:rsidR="00DF4747" w:rsidRPr="001906F5">
        <w:rPr>
          <w:rFonts w:ascii="Arial" w:eastAsia="宋体" w:hAnsi="Arial" w:cs="Arial"/>
          <w:color w:val="222222"/>
          <w:kern w:val="0"/>
          <w:sz w:val="16"/>
          <w:szCs w:val="16"/>
        </w:rPr>
        <w:t>大量时间自学编程，</w:t>
      </w:r>
      <w:ins w:id="43" w:author="Administrator" w:date="2013-09-17T18:02:00Z">
        <w:r w:rsidR="00CC5CAC">
          <w:rPr>
            <w:rFonts w:ascii="Arial" w:eastAsia="宋体" w:hAnsi="Arial" w:cs="Arial" w:hint="eastAsia"/>
            <w:color w:val="222222"/>
            <w:kern w:val="0"/>
            <w:sz w:val="16"/>
            <w:szCs w:val="16"/>
          </w:rPr>
          <w:t>所以凌霄在</w:t>
        </w:r>
      </w:ins>
      <w:r w:rsidR="00DF4747" w:rsidRPr="001906F5">
        <w:rPr>
          <w:rFonts w:ascii="Arial" w:eastAsia="宋体" w:hAnsi="Arial" w:cs="Arial"/>
          <w:color w:val="222222"/>
          <w:kern w:val="0"/>
          <w:sz w:val="16"/>
          <w:szCs w:val="16"/>
        </w:rPr>
        <w:t>进入</w:t>
      </w:r>
      <w:ins w:id="44" w:author="Administrator" w:date="2013-09-17T18:03:00Z">
        <w:r w:rsidR="00CC5CAC">
          <w:rPr>
            <w:rFonts w:ascii="Arial" w:eastAsia="宋体" w:hAnsi="Arial" w:cs="Arial" w:hint="eastAsia"/>
            <w:color w:val="222222"/>
            <w:kern w:val="0"/>
            <w:sz w:val="16"/>
            <w:szCs w:val="16"/>
          </w:rPr>
          <w:t>我校</w:t>
        </w:r>
      </w:ins>
      <w:r w:rsidR="00DF4747" w:rsidRPr="001906F5">
        <w:rPr>
          <w:rFonts w:ascii="Arial" w:eastAsia="宋体" w:hAnsi="Arial" w:cs="Arial"/>
          <w:color w:val="222222"/>
          <w:kern w:val="0"/>
          <w:sz w:val="16"/>
          <w:szCs w:val="16"/>
        </w:rPr>
        <w:t>竞赛组后</w:t>
      </w:r>
      <w:del w:id="45" w:author="Administrator" w:date="2013-09-17T18:03:00Z">
        <w:r w:rsidR="00DF4747" w:rsidRPr="001906F5" w:rsidDel="00CC5CAC">
          <w:rPr>
            <w:rFonts w:ascii="Arial" w:eastAsia="宋体" w:hAnsi="Arial" w:cs="Arial"/>
            <w:color w:val="222222"/>
            <w:kern w:val="0"/>
            <w:sz w:val="16"/>
            <w:szCs w:val="16"/>
          </w:rPr>
          <w:delText>一开始</w:delText>
        </w:r>
      </w:del>
      <w:r w:rsidR="00DF4747" w:rsidRPr="001906F5">
        <w:rPr>
          <w:rFonts w:ascii="Arial" w:eastAsia="宋体" w:hAnsi="Arial" w:cs="Arial"/>
          <w:color w:val="222222"/>
          <w:kern w:val="0"/>
          <w:sz w:val="16"/>
          <w:szCs w:val="16"/>
        </w:rPr>
        <w:t>便领先与</w:t>
      </w:r>
      <w:ins w:id="46" w:author="Administrator" w:date="2013-09-17T18:03:00Z">
        <w:r w:rsidR="00CC5CAC">
          <w:rPr>
            <w:rFonts w:ascii="Arial" w:eastAsia="宋体" w:hAnsi="Arial" w:cs="Arial" w:hint="eastAsia"/>
            <w:color w:val="222222"/>
            <w:kern w:val="0"/>
            <w:sz w:val="16"/>
            <w:szCs w:val="16"/>
          </w:rPr>
          <w:t>其他</w:t>
        </w:r>
      </w:ins>
      <w:r w:rsidR="00DF4747" w:rsidRPr="001906F5">
        <w:rPr>
          <w:rFonts w:ascii="Arial" w:eastAsia="宋体" w:hAnsi="Arial" w:cs="Arial"/>
          <w:color w:val="222222"/>
          <w:kern w:val="0"/>
          <w:sz w:val="16"/>
          <w:szCs w:val="16"/>
        </w:rPr>
        <w:t>同年级的同学。</w:t>
      </w:r>
      <w:del w:id="47" w:author="Administrator" w:date="2013-09-17T18:04:00Z">
        <w:r w:rsidR="00DF4747" w:rsidRPr="001906F5" w:rsidDel="00CC5CAC">
          <w:rPr>
            <w:rFonts w:ascii="Arial" w:eastAsia="宋体" w:hAnsi="Arial" w:cs="Arial"/>
            <w:color w:val="222222"/>
            <w:kern w:val="0"/>
            <w:sz w:val="16"/>
            <w:szCs w:val="16"/>
          </w:rPr>
          <w:delText>他总</w:delText>
        </w:r>
      </w:del>
      <w:ins w:id="48" w:author="Administrator" w:date="2013-09-17T18:04:00Z">
        <w:r w:rsidR="00CC5CAC">
          <w:rPr>
            <w:rFonts w:ascii="Arial" w:eastAsia="宋体" w:hAnsi="Arial" w:cs="Arial" w:hint="eastAsia"/>
            <w:color w:val="222222"/>
            <w:kern w:val="0"/>
            <w:sz w:val="16"/>
            <w:szCs w:val="16"/>
          </w:rPr>
          <w:t>但是凌霄却不满于</w:t>
        </w:r>
      </w:ins>
      <w:ins w:id="49" w:author="Administrator" w:date="2013-09-17T18:06:00Z">
        <w:r w:rsidR="00CC5CAC">
          <w:rPr>
            <w:rFonts w:ascii="Arial" w:eastAsia="宋体" w:hAnsi="Arial" w:cs="Arial" w:hint="eastAsia"/>
            <w:color w:val="222222"/>
            <w:kern w:val="0"/>
            <w:sz w:val="16"/>
            <w:szCs w:val="16"/>
          </w:rPr>
          <w:t>已有的成绩</w:t>
        </w:r>
      </w:ins>
      <w:ins w:id="50" w:author="Administrator" w:date="2013-09-17T18:04:00Z">
        <w:r w:rsidR="00CC5CAC">
          <w:rPr>
            <w:rFonts w:ascii="Arial" w:eastAsia="宋体" w:hAnsi="Arial" w:cs="Arial" w:hint="eastAsia"/>
            <w:color w:val="222222"/>
            <w:kern w:val="0"/>
            <w:sz w:val="16"/>
            <w:szCs w:val="16"/>
          </w:rPr>
          <w:t>，</w:t>
        </w:r>
      </w:ins>
      <w:del w:id="51" w:author="Administrator" w:date="2013-09-17T18:06:00Z">
        <w:r w:rsidR="00DF4747" w:rsidRPr="001906F5" w:rsidDel="00CC5CAC">
          <w:rPr>
            <w:rFonts w:ascii="Arial" w:eastAsia="宋体" w:hAnsi="Arial" w:cs="Arial"/>
            <w:color w:val="222222"/>
            <w:kern w:val="0"/>
            <w:sz w:val="16"/>
            <w:szCs w:val="16"/>
          </w:rPr>
          <w:delText>是</w:delText>
        </w:r>
      </w:del>
      <w:del w:id="52" w:author="Administrator" w:date="2013-09-17T18:04:00Z">
        <w:r w:rsidR="00DF4747" w:rsidRPr="001906F5" w:rsidDel="00CC5CAC">
          <w:rPr>
            <w:rFonts w:ascii="Arial" w:eastAsia="宋体" w:hAnsi="Arial" w:cs="Arial"/>
            <w:color w:val="222222"/>
            <w:kern w:val="0"/>
            <w:sz w:val="16"/>
            <w:szCs w:val="16"/>
          </w:rPr>
          <w:delText>孜孜不倦</w:delText>
        </w:r>
      </w:del>
      <w:ins w:id="53" w:author="Administrator" w:date="2013-09-17T18:04:00Z">
        <w:r w:rsidR="00CC5CAC">
          <w:rPr>
            <w:rFonts w:ascii="Arial" w:eastAsia="宋体" w:hAnsi="Arial" w:cs="Arial" w:hint="eastAsia"/>
            <w:color w:val="222222"/>
            <w:kern w:val="0"/>
            <w:sz w:val="16"/>
            <w:szCs w:val="16"/>
          </w:rPr>
          <w:t>不断</w:t>
        </w:r>
      </w:ins>
      <w:r w:rsidR="00DF4747" w:rsidRPr="001906F5">
        <w:rPr>
          <w:rFonts w:ascii="Arial" w:eastAsia="宋体" w:hAnsi="Arial" w:cs="Arial"/>
          <w:color w:val="222222"/>
          <w:kern w:val="0"/>
          <w:sz w:val="16"/>
          <w:szCs w:val="16"/>
        </w:rPr>
        <w:t>地请教高年级学生</w:t>
      </w:r>
      <w:del w:id="54" w:author="Administrator" w:date="2013-09-17T18:06:00Z">
        <w:r w:rsidR="00DF4747" w:rsidRPr="001906F5" w:rsidDel="00CC5CAC">
          <w:rPr>
            <w:rFonts w:ascii="Arial" w:eastAsia="宋体" w:hAnsi="Arial" w:cs="Arial"/>
            <w:color w:val="222222"/>
            <w:kern w:val="0"/>
            <w:sz w:val="16"/>
            <w:szCs w:val="16"/>
          </w:rPr>
          <w:delText>，很容易就打成一片</w:delText>
        </w:r>
      </w:del>
      <w:r w:rsidR="00DF4747" w:rsidRPr="001906F5">
        <w:rPr>
          <w:rFonts w:ascii="Arial" w:eastAsia="宋体" w:hAnsi="Arial" w:cs="Arial"/>
          <w:color w:val="222222"/>
          <w:kern w:val="0"/>
          <w:sz w:val="16"/>
          <w:szCs w:val="16"/>
        </w:rPr>
        <w:t>。</w:t>
      </w:r>
      <w:ins w:id="55" w:author="Administrator" w:date="2013-09-17T18:07:00Z">
        <w:r w:rsidR="00CC5CAC">
          <w:rPr>
            <w:rFonts w:ascii="Arial" w:eastAsia="宋体" w:hAnsi="Arial" w:cs="Arial" w:hint="eastAsia"/>
            <w:color w:val="222222"/>
            <w:kern w:val="0"/>
            <w:sz w:val="16"/>
            <w:szCs w:val="16"/>
          </w:rPr>
          <w:t>不仅仅力求</w:t>
        </w:r>
      </w:ins>
      <w:ins w:id="56" w:author="Administrator" w:date="2013-09-17T18:08:00Z">
        <w:r w:rsidR="00CC5CAC">
          <w:rPr>
            <w:rFonts w:ascii="Arial" w:eastAsia="宋体" w:hAnsi="Arial" w:cs="Arial" w:hint="eastAsia"/>
            <w:color w:val="222222"/>
            <w:kern w:val="0"/>
            <w:sz w:val="16"/>
            <w:szCs w:val="16"/>
          </w:rPr>
          <w:t>提升自己，</w:t>
        </w:r>
      </w:ins>
      <w:del w:id="57" w:author="Administrator" w:date="2013-09-17T18:08:00Z">
        <w:r w:rsidR="00DF4747" w:rsidRPr="001906F5" w:rsidDel="00CC5CAC">
          <w:rPr>
            <w:rFonts w:ascii="Arial" w:eastAsia="宋体" w:hAnsi="Arial" w:cs="Arial"/>
            <w:color w:val="222222"/>
            <w:kern w:val="0"/>
            <w:sz w:val="16"/>
            <w:szCs w:val="16"/>
          </w:rPr>
          <w:delText>同时，他</w:delText>
        </w:r>
      </w:del>
      <w:ins w:id="58" w:author="Administrator" w:date="2013-09-17T18:08:00Z">
        <w:r w:rsidR="00CC5CAC">
          <w:rPr>
            <w:rFonts w:ascii="Arial" w:eastAsia="宋体" w:hAnsi="Arial" w:cs="Arial" w:hint="eastAsia"/>
            <w:color w:val="222222"/>
            <w:kern w:val="0"/>
            <w:sz w:val="16"/>
            <w:szCs w:val="16"/>
          </w:rPr>
          <w:t>凌霄还</w:t>
        </w:r>
      </w:ins>
      <w:r w:rsidR="00DF4747" w:rsidRPr="001906F5">
        <w:rPr>
          <w:rFonts w:ascii="Arial" w:eastAsia="宋体" w:hAnsi="Arial" w:cs="Arial"/>
          <w:color w:val="222222"/>
          <w:kern w:val="0"/>
          <w:sz w:val="16"/>
          <w:szCs w:val="16"/>
        </w:rPr>
        <w:t>也花了许多时间</w:t>
      </w:r>
      <w:ins w:id="59" w:author="Administrator" w:date="2013-09-17T18:08:00Z">
        <w:r w:rsidR="00CC5CAC">
          <w:rPr>
            <w:rFonts w:ascii="Arial" w:eastAsia="宋体" w:hAnsi="Arial" w:cs="Arial" w:hint="eastAsia"/>
            <w:color w:val="222222"/>
            <w:kern w:val="0"/>
            <w:sz w:val="16"/>
            <w:szCs w:val="16"/>
          </w:rPr>
          <w:t>和精力</w:t>
        </w:r>
      </w:ins>
      <w:r w:rsidR="00DF4747" w:rsidRPr="001906F5">
        <w:rPr>
          <w:rFonts w:ascii="Arial" w:eastAsia="宋体" w:hAnsi="Arial" w:cs="Arial"/>
          <w:color w:val="222222"/>
          <w:kern w:val="0"/>
          <w:sz w:val="16"/>
          <w:szCs w:val="16"/>
        </w:rPr>
        <w:t>来指导同年级的同学，帮他们调试代码，讲解解题思路，有问必答，毫无保留。</w:t>
      </w:r>
      <w:ins w:id="60" w:author="Administrator" w:date="2013-09-17T18:09:00Z">
        <w:r w:rsidR="00CC5CAC">
          <w:rPr>
            <w:rFonts w:ascii="Arial" w:eastAsia="宋体" w:hAnsi="Arial" w:cs="Arial" w:hint="eastAsia"/>
            <w:color w:val="222222"/>
            <w:kern w:val="0"/>
            <w:sz w:val="16"/>
            <w:szCs w:val="16"/>
          </w:rPr>
          <w:t>对于凌霄的</w:t>
        </w:r>
      </w:ins>
      <w:ins w:id="61" w:author="Administrator" w:date="2013-09-17T18:10:00Z">
        <w:r w:rsidR="00CC5CAC">
          <w:rPr>
            <w:rFonts w:ascii="Arial" w:eastAsia="宋体" w:hAnsi="Arial" w:cs="Arial" w:hint="eastAsia"/>
            <w:color w:val="222222"/>
            <w:kern w:val="0"/>
            <w:sz w:val="16"/>
            <w:szCs w:val="16"/>
          </w:rPr>
          <w:t>乐于助人的态度</w:t>
        </w:r>
      </w:ins>
      <w:ins w:id="62" w:author="Administrator" w:date="2013-09-17T18:09:00Z">
        <w:r w:rsidR="00CC5CAC">
          <w:rPr>
            <w:rFonts w:ascii="Arial" w:eastAsia="宋体" w:hAnsi="Arial" w:cs="Arial" w:hint="eastAsia"/>
            <w:color w:val="222222"/>
            <w:kern w:val="0"/>
            <w:sz w:val="16"/>
            <w:szCs w:val="16"/>
          </w:rPr>
          <w:t>，我十分欣赏</w:t>
        </w:r>
      </w:ins>
      <w:ins w:id="63" w:author="Administrator" w:date="2013-09-17T18:10:00Z">
        <w:r w:rsidR="00CC5CAC">
          <w:rPr>
            <w:rFonts w:ascii="Arial" w:eastAsia="宋体" w:hAnsi="Arial" w:cs="Arial" w:hint="eastAsia"/>
            <w:color w:val="222222"/>
            <w:kern w:val="0"/>
            <w:sz w:val="16"/>
            <w:szCs w:val="16"/>
          </w:rPr>
          <w:t>。</w:t>
        </w:r>
      </w:ins>
      <w:r w:rsidR="00DF4747" w:rsidRPr="001906F5">
        <w:rPr>
          <w:rFonts w:ascii="Arial" w:eastAsia="宋体" w:hAnsi="Arial" w:cs="Arial"/>
          <w:color w:val="222222"/>
          <w:kern w:val="0"/>
          <w:sz w:val="16"/>
          <w:szCs w:val="16"/>
        </w:rPr>
        <w:t>要知道，同年级的学生很容易因为竞争关系而产生矛盾，或者隐藏编程技巧。但凌霄却总能</w:t>
      </w:r>
      <w:ins w:id="64" w:author="Administrator" w:date="2013-09-17T18:11:00Z">
        <w:r w:rsidR="00CC5CAC">
          <w:rPr>
            <w:rFonts w:ascii="Arial" w:eastAsia="宋体" w:hAnsi="Arial" w:cs="Arial" w:hint="eastAsia"/>
            <w:color w:val="222222"/>
            <w:kern w:val="0"/>
            <w:sz w:val="16"/>
            <w:szCs w:val="16"/>
          </w:rPr>
          <w:t>毫无保留的</w:t>
        </w:r>
      </w:ins>
      <w:ins w:id="65" w:author="Administrator" w:date="2013-09-17T18:12:00Z">
        <w:r w:rsidR="00CC5CAC">
          <w:rPr>
            <w:rFonts w:ascii="Arial" w:eastAsia="宋体" w:hAnsi="Arial" w:cs="Arial" w:hint="eastAsia"/>
            <w:color w:val="222222"/>
            <w:kern w:val="0"/>
            <w:sz w:val="16"/>
            <w:szCs w:val="16"/>
          </w:rPr>
          <w:t>分享自己的学习经验</w:t>
        </w:r>
      </w:ins>
      <w:ins w:id="66" w:author="Administrator" w:date="2013-09-17T18:11:00Z">
        <w:r w:rsidR="00CC5CAC">
          <w:rPr>
            <w:rFonts w:ascii="Arial" w:eastAsia="宋体" w:hAnsi="Arial" w:cs="Arial" w:hint="eastAsia"/>
            <w:color w:val="222222"/>
            <w:kern w:val="0"/>
            <w:sz w:val="16"/>
            <w:szCs w:val="16"/>
          </w:rPr>
          <w:t>，</w:t>
        </w:r>
      </w:ins>
      <w:del w:id="67" w:author="Administrator" w:date="2013-09-17T18:12:00Z">
        <w:r w:rsidR="00DF4747" w:rsidRPr="001906F5" w:rsidDel="00CC5CAC">
          <w:rPr>
            <w:rFonts w:ascii="Arial" w:eastAsia="宋体" w:hAnsi="Arial" w:cs="Arial"/>
            <w:color w:val="222222"/>
            <w:kern w:val="0"/>
            <w:sz w:val="16"/>
            <w:szCs w:val="16"/>
          </w:rPr>
          <w:delText>保持谦逊的态度，</w:delText>
        </w:r>
      </w:del>
      <w:r w:rsidR="00DF4747" w:rsidRPr="001906F5">
        <w:rPr>
          <w:rFonts w:ascii="Arial" w:eastAsia="宋体" w:hAnsi="Arial" w:cs="Arial"/>
          <w:color w:val="222222"/>
          <w:kern w:val="0"/>
          <w:sz w:val="16"/>
          <w:szCs w:val="16"/>
        </w:rPr>
        <w:t>和</w:t>
      </w:r>
      <w:ins w:id="68" w:author="Administrator" w:date="2013-09-17T18:12:00Z">
        <w:r w:rsidR="00CC5CAC">
          <w:rPr>
            <w:rFonts w:ascii="Arial" w:eastAsia="宋体" w:hAnsi="Arial" w:cs="Arial" w:hint="eastAsia"/>
            <w:color w:val="222222"/>
            <w:kern w:val="0"/>
            <w:sz w:val="16"/>
            <w:szCs w:val="16"/>
          </w:rPr>
          <w:t>其它</w:t>
        </w:r>
      </w:ins>
      <w:del w:id="69" w:author="Administrator" w:date="2013-09-17T18:12:00Z">
        <w:r w:rsidR="00DF4747" w:rsidRPr="001906F5" w:rsidDel="00CC5CAC">
          <w:rPr>
            <w:rFonts w:ascii="Arial" w:eastAsia="宋体" w:hAnsi="Arial" w:cs="Arial"/>
            <w:color w:val="222222"/>
            <w:kern w:val="0"/>
            <w:sz w:val="16"/>
            <w:szCs w:val="16"/>
          </w:rPr>
          <w:delText>各个</w:delText>
        </w:r>
      </w:del>
      <w:ins w:id="70" w:author="Administrator" w:date="2013-09-17T18:12:00Z">
        <w:r w:rsidR="00CC5CAC">
          <w:rPr>
            <w:rFonts w:ascii="Arial" w:eastAsia="宋体" w:hAnsi="Arial" w:cs="Arial" w:hint="eastAsia"/>
            <w:color w:val="222222"/>
            <w:kern w:val="0"/>
            <w:sz w:val="16"/>
            <w:szCs w:val="16"/>
          </w:rPr>
          <w:t>组员们</w:t>
        </w:r>
      </w:ins>
      <w:del w:id="71" w:author="Administrator" w:date="2013-09-17T18:12:00Z">
        <w:r w:rsidR="00DF4747" w:rsidRPr="001906F5" w:rsidDel="00CC5CAC">
          <w:rPr>
            <w:rFonts w:ascii="Arial" w:eastAsia="宋体" w:hAnsi="Arial" w:cs="Arial"/>
            <w:color w:val="222222"/>
            <w:kern w:val="0"/>
            <w:sz w:val="16"/>
            <w:szCs w:val="16"/>
          </w:rPr>
          <w:delText>同学</w:delText>
        </w:r>
      </w:del>
      <w:r w:rsidR="00DF4747" w:rsidRPr="001906F5">
        <w:rPr>
          <w:rFonts w:ascii="Arial" w:eastAsia="宋体" w:hAnsi="Arial" w:cs="Arial"/>
          <w:color w:val="222222"/>
          <w:kern w:val="0"/>
          <w:sz w:val="16"/>
          <w:szCs w:val="16"/>
        </w:rPr>
        <w:t>维持</w:t>
      </w:r>
      <w:del w:id="72" w:author="Administrator" w:date="2013-09-17T18:13:00Z">
        <w:r w:rsidR="00DF4747" w:rsidRPr="001906F5" w:rsidDel="00CC5CAC">
          <w:rPr>
            <w:rFonts w:ascii="Arial" w:eastAsia="宋体" w:hAnsi="Arial" w:cs="Arial"/>
            <w:color w:val="222222"/>
            <w:kern w:val="0"/>
            <w:sz w:val="16"/>
            <w:szCs w:val="16"/>
          </w:rPr>
          <w:delText>亲密</w:delText>
        </w:r>
      </w:del>
      <w:ins w:id="73" w:author="Administrator" w:date="2013-09-17T18:13:00Z">
        <w:r w:rsidR="00CC5CAC">
          <w:rPr>
            <w:rFonts w:ascii="Arial" w:eastAsia="宋体" w:hAnsi="Arial" w:cs="Arial" w:hint="eastAsia"/>
            <w:color w:val="222222"/>
            <w:kern w:val="0"/>
            <w:sz w:val="16"/>
            <w:szCs w:val="16"/>
          </w:rPr>
          <w:t>良好</w:t>
        </w:r>
      </w:ins>
      <w:r w:rsidR="00DF4747" w:rsidRPr="001906F5">
        <w:rPr>
          <w:rFonts w:ascii="Arial" w:eastAsia="宋体" w:hAnsi="Arial" w:cs="Arial"/>
          <w:color w:val="222222"/>
          <w:kern w:val="0"/>
          <w:sz w:val="16"/>
          <w:szCs w:val="16"/>
        </w:rPr>
        <w:t>的关系，经常都能看到他和大家一起讨论一个算法，组队共同参加网上竞赛，或者在学习之余做锻炼。作为一名女老师，当我看到凌霄的桌上偶尔出现一些精美的小礼物，我也常常好奇是班上哪个女同学送的。</w:t>
      </w:r>
    </w:p>
    <w:p w:rsidR="00DF4747" w:rsidRPr="001906F5" w:rsidRDefault="00DF4747" w:rsidP="00DF4747">
      <w:pPr>
        <w:widowControl/>
        <w:shd w:val="clear" w:color="auto" w:fill="FFFFFF"/>
        <w:jc w:val="left"/>
        <w:rPr>
          <w:rFonts w:ascii="Arial" w:eastAsia="宋体" w:hAnsi="Arial" w:cs="Arial"/>
          <w:color w:val="222222"/>
          <w:kern w:val="0"/>
          <w:sz w:val="16"/>
          <w:szCs w:val="16"/>
        </w:rPr>
      </w:pPr>
    </w:p>
    <w:p w:rsidR="00DF4747" w:rsidRDefault="00EB717C" w:rsidP="00DF4747">
      <w:pPr>
        <w:widowControl/>
        <w:shd w:val="clear" w:color="auto" w:fill="FFFFFF"/>
        <w:jc w:val="left"/>
        <w:rPr>
          <w:rFonts w:ascii="Arial" w:eastAsia="宋体" w:hAnsi="Arial" w:cs="Arial"/>
          <w:color w:val="222222"/>
          <w:kern w:val="0"/>
          <w:sz w:val="16"/>
          <w:szCs w:val="16"/>
        </w:rPr>
      </w:pPr>
      <w:ins w:id="74" w:author="Administrator" w:date="2013-09-17T18:26:00Z">
        <w:r>
          <w:rPr>
            <w:rFonts w:ascii="Arial" w:eastAsia="宋体" w:hAnsi="Arial" w:cs="Arial" w:hint="eastAsia"/>
            <w:color w:val="222222"/>
            <w:kern w:val="0"/>
            <w:sz w:val="16"/>
            <w:szCs w:val="16"/>
          </w:rPr>
          <w:t>凌霄是一个在信息学方面很有天赋的学生</w:t>
        </w:r>
      </w:ins>
      <w:ins w:id="75" w:author="Administrator" w:date="2013-09-17T18:27:00Z">
        <w:r>
          <w:rPr>
            <w:rFonts w:ascii="Arial" w:eastAsia="宋体" w:hAnsi="Arial" w:cs="Arial" w:hint="eastAsia"/>
            <w:color w:val="222222"/>
            <w:kern w:val="0"/>
            <w:sz w:val="16"/>
            <w:szCs w:val="16"/>
          </w:rPr>
          <w:t>，并且也获得很多</w:t>
        </w:r>
      </w:ins>
      <w:ins w:id="76" w:author="Administrator" w:date="2013-09-17T18:31:00Z">
        <w:r>
          <w:rPr>
            <w:rFonts w:ascii="Arial" w:eastAsia="宋体" w:hAnsi="Arial" w:cs="Arial" w:hint="eastAsia"/>
            <w:color w:val="222222"/>
            <w:kern w:val="0"/>
            <w:sz w:val="16"/>
            <w:szCs w:val="16"/>
          </w:rPr>
          <w:t>个人</w:t>
        </w:r>
      </w:ins>
      <w:ins w:id="77" w:author="Administrator" w:date="2013-09-17T18:27:00Z">
        <w:r>
          <w:rPr>
            <w:rFonts w:ascii="Arial" w:eastAsia="宋体" w:hAnsi="Arial" w:cs="Arial" w:hint="eastAsia"/>
            <w:color w:val="222222"/>
            <w:kern w:val="0"/>
            <w:sz w:val="16"/>
            <w:szCs w:val="16"/>
          </w:rPr>
          <w:t>奖项</w:t>
        </w:r>
      </w:ins>
      <w:ins w:id="78" w:author="Administrator" w:date="2013-09-17T18:42:00Z">
        <w:r>
          <w:rPr>
            <w:rFonts w:ascii="Arial" w:eastAsia="宋体" w:hAnsi="Arial" w:cs="Arial" w:hint="eastAsia"/>
            <w:color w:val="222222"/>
            <w:kern w:val="0"/>
            <w:sz w:val="16"/>
            <w:szCs w:val="16"/>
          </w:rPr>
          <w:t>。</w:t>
        </w:r>
      </w:ins>
      <w:ins w:id="79" w:author="Administrator" w:date="2013-09-17T18:28:00Z">
        <w:r>
          <w:rPr>
            <w:rFonts w:ascii="Arial" w:eastAsia="宋体" w:hAnsi="Arial" w:cs="Arial" w:hint="eastAsia"/>
            <w:color w:val="222222"/>
            <w:kern w:val="0"/>
            <w:sz w:val="16"/>
            <w:szCs w:val="16"/>
          </w:rPr>
          <w:t>在别人看来，这都是理所当然的。可作为</w:t>
        </w:r>
      </w:ins>
      <w:r w:rsidR="00DF4747" w:rsidRPr="001906F5">
        <w:rPr>
          <w:rFonts w:ascii="Arial" w:eastAsia="宋体" w:hAnsi="Arial" w:cs="Arial"/>
          <w:color w:val="222222"/>
          <w:kern w:val="0"/>
          <w:sz w:val="16"/>
          <w:szCs w:val="16"/>
        </w:rPr>
        <w:t>凌霄的</w:t>
      </w:r>
      <w:ins w:id="80" w:author="Administrator" w:date="2013-09-17T18:28:00Z">
        <w:r>
          <w:rPr>
            <w:rFonts w:ascii="Arial" w:eastAsia="宋体" w:hAnsi="Arial" w:cs="Arial" w:hint="eastAsia"/>
            <w:color w:val="222222"/>
            <w:kern w:val="0"/>
            <w:sz w:val="16"/>
            <w:szCs w:val="16"/>
          </w:rPr>
          <w:t>老师，我很清楚凌霄</w:t>
        </w:r>
      </w:ins>
      <w:ins w:id="81" w:author="Administrator" w:date="2013-09-17T18:29:00Z">
        <w:r>
          <w:rPr>
            <w:rFonts w:ascii="Arial" w:eastAsia="宋体" w:hAnsi="Arial" w:cs="Arial" w:hint="eastAsia"/>
            <w:color w:val="222222"/>
            <w:kern w:val="0"/>
            <w:sz w:val="16"/>
            <w:szCs w:val="16"/>
          </w:rPr>
          <w:t>经历的挫折</w:t>
        </w:r>
      </w:ins>
      <w:ins w:id="82" w:author="Administrator" w:date="2013-09-17T18:30:00Z">
        <w:r>
          <w:rPr>
            <w:rFonts w:ascii="Arial" w:eastAsia="宋体" w:hAnsi="Arial" w:cs="Arial" w:hint="eastAsia"/>
            <w:color w:val="222222"/>
            <w:kern w:val="0"/>
            <w:sz w:val="16"/>
            <w:szCs w:val="16"/>
          </w:rPr>
          <w:t>，</w:t>
        </w:r>
        <w:r>
          <w:rPr>
            <w:rFonts w:ascii="Arial" w:eastAsia="宋体" w:hAnsi="Arial" w:cs="Arial" w:hint="eastAsia"/>
            <w:color w:val="222222"/>
            <w:kern w:val="0"/>
            <w:sz w:val="16"/>
            <w:szCs w:val="16"/>
          </w:rPr>
          <w:t>付出的努力和</w:t>
        </w:r>
        <w:r>
          <w:rPr>
            <w:rFonts w:ascii="Arial" w:eastAsia="宋体" w:hAnsi="Arial" w:cs="Arial" w:hint="eastAsia"/>
            <w:color w:val="222222"/>
            <w:kern w:val="0"/>
            <w:sz w:val="16"/>
            <w:szCs w:val="16"/>
          </w:rPr>
          <w:t>坚持。</w:t>
        </w:r>
      </w:ins>
      <w:del w:id="83" w:author="Administrator" w:date="2013-09-17T18:31:00Z">
        <w:r w:rsidR="00DF4747" w:rsidRPr="001906F5" w:rsidDel="00EB717C">
          <w:rPr>
            <w:rFonts w:ascii="Arial" w:eastAsia="宋体" w:hAnsi="Arial" w:cs="Arial"/>
            <w:color w:val="222222"/>
            <w:kern w:val="0"/>
            <w:sz w:val="16"/>
            <w:szCs w:val="16"/>
          </w:rPr>
          <w:delText>竞赛经历并非一帆风顺，实际上异常曲折。</w:delText>
        </w:r>
      </w:del>
      <w:ins w:id="84" w:author="Administrator" w:date="2013-09-17T18:31:00Z">
        <w:r>
          <w:rPr>
            <w:rFonts w:ascii="Arial" w:eastAsia="宋体" w:hAnsi="Arial" w:cs="Arial" w:hint="eastAsia"/>
            <w:color w:val="222222"/>
            <w:kern w:val="0"/>
            <w:sz w:val="16"/>
            <w:szCs w:val="16"/>
          </w:rPr>
          <w:t>他在初三和高一时</w:t>
        </w:r>
      </w:ins>
      <w:ins w:id="85" w:author="Administrator" w:date="2013-09-17T18:32:00Z">
        <w:r>
          <w:rPr>
            <w:rFonts w:ascii="Arial" w:eastAsia="宋体" w:hAnsi="Arial" w:cs="Arial" w:hint="eastAsia"/>
            <w:color w:val="222222"/>
            <w:kern w:val="0"/>
            <w:sz w:val="16"/>
            <w:szCs w:val="16"/>
          </w:rPr>
          <w:t>先后参加全国信息学竞赛，却因为发挥失误，</w:t>
        </w:r>
      </w:ins>
      <w:ins w:id="86" w:author="Administrator" w:date="2013-09-17T18:33:00Z">
        <w:r>
          <w:rPr>
            <w:rFonts w:ascii="Arial" w:eastAsia="宋体" w:hAnsi="Arial" w:cs="Arial" w:hint="eastAsia"/>
            <w:color w:val="222222"/>
            <w:kern w:val="0"/>
            <w:sz w:val="16"/>
            <w:szCs w:val="16"/>
          </w:rPr>
          <w:t>两次竞赛都没有</w:t>
        </w:r>
      </w:ins>
      <w:ins w:id="87" w:author="Administrator" w:date="2013-09-17T18:35:00Z">
        <w:r>
          <w:rPr>
            <w:rFonts w:ascii="Arial" w:eastAsia="宋体" w:hAnsi="Arial" w:cs="Arial" w:hint="eastAsia"/>
            <w:color w:val="222222"/>
            <w:kern w:val="0"/>
            <w:sz w:val="16"/>
            <w:szCs w:val="16"/>
          </w:rPr>
          <w:t>像预料中一样</w:t>
        </w:r>
      </w:ins>
      <w:ins w:id="88" w:author="Administrator" w:date="2013-09-17T18:33:00Z">
        <w:r>
          <w:rPr>
            <w:rFonts w:ascii="Arial" w:eastAsia="宋体" w:hAnsi="Arial" w:cs="Arial" w:hint="eastAsia"/>
            <w:color w:val="222222"/>
            <w:kern w:val="0"/>
            <w:sz w:val="16"/>
            <w:szCs w:val="16"/>
          </w:rPr>
          <w:t>获得</w:t>
        </w:r>
        <w:commentRangeStart w:id="89"/>
        <w:r>
          <w:rPr>
            <w:rFonts w:ascii="Arial" w:eastAsia="宋体" w:hAnsi="Arial" w:cs="Arial" w:hint="eastAsia"/>
            <w:color w:val="222222"/>
            <w:kern w:val="0"/>
            <w:sz w:val="16"/>
            <w:szCs w:val="16"/>
          </w:rPr>
          <w:t>奖牌</w:t>
        </w:r>
      </w:ins>
      <w:commentRangeEnd w:id="89"/>
      <w:ins w:id="90" w:author="Administrator" w:date="2013-09-17T19:12:00Z">
        <w:r>
          <w:rPr>
            <w:rStyle w:val="a5"/>
          </w:rPr>
          <w:commentReference w:id="89"/>
        </w:r>
      </w:ins>
      <w:ins w:id="91" w:author="Administrator" w:date="2013-09-17T18:37:00Z">
        <w:r>
          <w:rPr>
            <w:rFonts w:ascii="Arial" w:eastAsia="宋体" w:hAnsi="Arial" w:cs="Arial" w:hint="eastAsia"/>
            <w:color w:val="222222"/>
            <w:kern w:val="0"/>
            <w:sz w:val="16"/>
            <w:szCs w:val="16"/>
          </w:rPr>
          <w:t>，取得自己满意的成绩</w:t>
        </w:r>
      </w:ins>
      <w:ins w:id="92" w:author="Administrator" w:date="2013-09-17T18:33:00Z">
        <w:r>
          <w:rPr>
            <w:rFonts w:ascii="Arial" w:eastAsia="宋体" w:hAnsi="Arial" w:cs="Arial" w:hint="eastAsia"/>
            <w:color w:val="222222"/>
            <w:kern w:val="0"/>
            <w:sz w:val="16"/>
            <w:szCs w:val="16"/>
          </w:rPr>
          <w:t>。</w:t>
        </w:r>
      </w:ins>
      <w:ins w:id="93" w:author="Administrator" w:date="2013-09-17T18:37:00Z">
        <w:r>
          <w:rPr>
            <w:rFonts w:ascii="Arial" w:eastAsia="宋体" w:hAnsi="Arial" w:cs="Arial" w:hint="eastAsia"/>
            <w:color w:val="222222"/>
            <w:kern w:val="0"/>
            <w:sz w:val="16"/>
            <w:szCs w:val="16"/>
          </w:rPr>
          <w:t>即使如此，凌霄还是</w:t>
        </w:r>
      </w:ins>
      <w:ins w:id="94" w:author="Administrator" w:date="2013-09-17T18:34:00Z">
        <w:r>
          <w:rPr>
            <w:rFonts w:ascii="Arial" w:eastAsia="宋体" w:hAnsi="Arial" w:cs="Arial" w:hint="eastAsia"/>
            <w:color w:val="222222"/>
            <w:kern w:val="0"/>
            <w:sz w:val="16"/>
            <w:szCs w:val="16"/>
          </w:rPr>
          <w:t>承受住</w:t>
        </w:r>
      </w:ins>
      <w:ins w:id="95" w:author="Administrator" w:date="2013-09-17T18:35:00Z">
        <w:r>
          <w:rPr>
            <w:rFonts w:ascii="Arial" w:eastAsia="宋体" w:hAnsi="Arial" w:cs="Arial" w:hint="eastAsia"/>
            <w:color w:val="222222"/>
            <w:kern w:val="0"/>
            <w:sz w:val="16"/>
            <w:szCs w:val="16"/>
          </w:rPr>
          <w:t>的压力</w:t>
        </w:r>
      </w:ins>
      <w:ins w:id="96" w:author="Administrator" w:date="2013-09-17T18:37:00Z">
        <w:r>
          <w:rPr>
            <w:rFonts w:ascii="Arial" w:eastAsia="宋体" w:hAnsi="Arial" w:cs="Arial" w:hint="eastAsia"/>
            <w:color w:val="222222"/>
            <w:kern w:val="0"/>
            <w:sz w:val="16"/>
            <w:szCs w:val="16"/>
          </w:rPr>
          <w:t>，</w:t>
        </w:r>
      </w:ins>
      <w:ins w:id="97" w:author="Administrator" w:date="2013-09-17T18:38:00Z">
        <w:r>
          <w:rPr>
            <w:rFonts w:ascii="Arial" w:eastAsia="宋体" w:hAnsi="Arial" w:cs="Arial" w:hint="eastAsia"/>
            <w:color w:val="222222"/>
            <w:kern w:val="0"/>
            <w:sz w:val="16"/>
            <w:szCs w:val="16"/>
          </w:rPr>
          <w:t>与我交流，并</w:t>
        </w:r>
      </w:ins>
      <w:ins w:id="98" w:author="Administrator" w:date="2013-09-17T18:37:00Z">
        <w:r>
          <w:rPr>
            <w:rFonts w:ascii="Arial" w:eastAsia="宋体" w:hAnsi="Arial" w:cs="Arial" w:hint="eastAsia"/>
            <w:color w:val="222222"/>
            <w:kern w:val="0"/>
            <w:sz w:val="16"/>
            <w:szCs w:val="16"/>
          </w:rPr>
          <w:t>冷静</w:t>
        </w:r>
      </w:ins>
      <w:ins w:id="99" w:author="Administrator" w:date="2013-09-17T18:38:00Z">
        <w:r>
          <w:rPr>
            <w:rFonts w:ascii="Arial" w:eastAsia="宋体" w:hAnsi="Arial" w:cs="Arial" w:hint="eastAsia"/>
            <w:color w:val="222222"/>
            <w:kern w:val="0"/>
            <w:sz w:val="16"/>
            <w:szCs w:val="16"/>
          </w:rPr>
          <w:t>分析原因</w:t>
        </w:r>
      </w:ins>
      <w:ins w:id="100" w:author="Administrator" w:date="2013-09-17T18:35:00Z">
        <w:r>
          <w:rPr>
            <w:rFonts w:ascii="Arial" w:eastAsia="宋体" w:hAnsi="Arial" w:cs="Arial" w:hint="eastAsia"/>
            <w:color w:val="222222"/>
            <w:kern w:val="0"/>
            <w:sz w:val="16"/>
            <w:szCs w:val="16"/>
          </w:rPr>
          <w:t>。</w:t>
        </w:r>
      </w:ins>
      <w:ins w:id="101" w:author="Administrator" w:date="2013-09-17T18:40:00Z">
        <w:r>
          <w:rPr>
            <w:rFonts w:ascii="Arial" w:eastAsia="宋体" w:hAnsi="Arial" w:cs="Arial" w:hint="eastAsia"/>
            <w:color w:val="222222"/>
            <w:kern w:val="0"/>
            <w:sz w:val="16"/>
            <w:szCs w:val="16"/>
          </w:rPr>
          <w:t>而且</w:t>
        </w:r>
      </w:ins>
      <w:ins w:id="102" w:author="Administrator" w:date="2013-09-17T18:39:00Z">
        <w:r>
          <w:rPr>
            <w:rFonts w:ascii="Arial" w:eastAsia="宋体" w:hAnsi="Arial" w:cs="Arial" w:hint="eastAsia"/>
            <w:color w:val="222222"/>
            <w:kern w:val="0"/>
            <w:sz w:val="16"/>
            <w:szCs w:val="16"/>
          </w:rPr>
          <w:t>我也坚信凌霄的</w:t>
        </w:r>
      </w:ins>
      <w:ins w:id="103" w:author="Administrator" w:date="2013-09-17T18:40:00Z">
        <w:r>
          <w:rPr>
            <w:rFonts w:ascii="Arial" w:eastAsia="宋体" w:hAnsi="Arial" w:cs="Arial" w:hint="eastAsia"/>
            <w:color w:val="222222"/>
            <w:kern w:val="0"/>
            <w:sz w:val="16"/>
            <w:szCs w:val="16"/>
          </w:rPr>
          <w:t>实力，明白他的付出决</w:t>
        </w:r>
      </w:ins>
      <w:ins w:id="104" w:author="Administrator" w:date="2013-09-17T18:41:00Z">
        <w:r>
          <w:rPr>
            <w:rFonts w:ascii="Arial" w:eastAsia="宋体" w:hAnsi="Arial" w:cs="Arial" w:hint="eastAsia"/>
            <w:color w:val="222222"/>
            <w:kern w:val="0"/>
            <w:sz w:val="16"/>
            <w:szCs w:val="16"/>
          </w:rPr>
          <w:t>对</w:t>
        </w:r>
      </w:ins>
      <w:ins w:id="105" w:author="Administrator" w:date="2013-09-17T18:40:00Z">
        <w:r>
          <w:rPr>
            <w:rFonts w:ascii="Arial" w:eastAsia="宋体" w:hAnsi="Arial" w:cs="Arial" w:hint="eastAsia"/>
            <w:color w:val="222222"/>
            <w:kern w:val="0"/>
            <w:sz w:val="16"/>
            <w:szCs w:val="16"/>
          </w:rPr>
          <w:t>是会</w:t>
        </w:r>
      </w:ins>
      <w:ins w:id="106" w:author="Administrator" w:date="2013-09-17T18:41:00Z">
        <w:r>
          <w:rPr>
            <w:rFonts w:ascii="Arial" w:eastAsia="宋体" w:hAnsi="Arial" w:cs="Arial" w:hint="eastAsia"/>
            <w:color w:val="222222"/>
            <w:kern w:val="0"/>
            <w:sz w:val="16"/>
            <w:szCs w:val="16"/>
          </w:rPr>
          <w:t>有回报的。</w:t>
        </w:r>
      </w:ins>
      <w:del w:id="107" w:author="Administrator" w:date="2013-09-17T18:36:00Z">
        <w:r w:rsidR="00DF4747" w:rsidRPr="001906F5" w:rsidDel="00EB717C">
          <w:rPr>
            <w:rFonts w:ascii="Arial" w:eastAsia="宋体" w:hAnsi="Arial" w:cs="Arial"/>
            <w:color w:val="222222"/>
            <w:kern w:val="0"/>
            <w:sz w:val="16"/>
            <w:szCs w:val="16"/>
          </w:rPr>
          <w:delText>我想最大的一次打击是高一参加全国竞赛时，他没能获得奖牌（尽管高一参加已经很了不起了）。他初三参加没得牌我觉得是理所当然的，但经过一年历练后却又毫无斩获，我想对他的伤害还是挺大的，</w:delText>
        </w:r>
      </w:del>
      <w:del w:id="108" w:author="Administrator" w:date="2013-09-17T18:39:00Z">
        <w:r w:rsidR="00DF4747" w:rsidRPr="001906F5" w:rsidDel="00EB717C">
          <w:rPr>
            <w:rFonts w:ascii="Arial" w:eastAsia="宋体" w:hAnsi="Arial" w:cs="Arial"/>
            <w:color w:val="222222"/>
            <w:kern w:val="0"/>
            <w:sz w:val="16"/>
            <w:szCs w:val="16"/>
          </w:rPr>
          <w:delText>而且平时校内跟高年级一起做的测试他一直都是前三名。在他高二参加联赛和省选的时候，又接连两次发挥失常，虽然还是得到了一等奖和全国竞赛名额。</w:delText>
        </w:r>
      </w:del>
      <w:del w:id="109" w:author="Administrator" w:date="2013-09-17T18:41:00Z">
        <w:r w:rsidR="00DF4747" w:rsidRPr="001906F5" w:rsidDel="00EB717C">
          <w:rPr>
            <w:rFonts w:ascii="Arial" w:eastAsia="宋体" w:hAnsi="Arial" w:cs="Arial"/>
            <w:color w:val="222222"/>
            <w:kern w:val="0"/>
            <w:sz w:val="16"/>
            <w:szCs w:val="16"/>
          </w:rPr>
          <w:delText>他跟我倾诉过多次有点怀疑人生了，但我总是鼓励他不要气馁，一直是我心目中最厉害的，一定可以取得满意成绩的，因为我知道以他的执着和努力不可能永远失败。</w:delText>
        </w:r>
      </w:del>
      <w:r w:rsidR="00DF4747" w:rsidRPr="001906F5">
        <w:rPr>
          <w:rFonts w:ascii="Arial" w:eastAsia="宋体" w:hAnsi="Arial" w:cs="Arial"/>
          <w:color w:val="222222"/>
          <w:kern w:val="0"/>
          <w:sz w:val="16"/>
          <w:szCs w:val="16"/>
        </w:rPr>
        <w:t>果然，在</w:t>
      </w:r>
      <w:r w:rsidR="00DF4747" w:rsidRPr="001906F5">
        <w:rPr>
          <w:rFonts w:ascii="Arial" w:eastAsia="宋体" w:hAnsi="Arial" w:cs="Arial"/>
          <w:color w:val="222222"/>
          <w:kern w:val="0"/>
          <w:sz w:val="16"/>
          <w:szCs w:val="16"/>
        </w:rPr>
        <w:t>2012</w:t>
      </w:r>
      <w:r w:rsidR="00DF4747" w:rsidRPr="001906F5">
        <w:rPr>
          <w:rFonts w:ascii="Arial" w:eastAsia="宋体" w:hAnsi="Arial" w:cs="Arial"/>
          <w:color w:val="222222"/>
          <w:kern w:val="0"/>
          <w:sz w:val="16"/>
          <w:szCs w:val="16"/>
        </w:rPr>
        <w:t>年的亚太信息学奥赛中，凌霄取得了金牌第</w:t>
      </w:r>
      <w:r w:rsidR="00DF4747" w:rsidRPr="001906F5">
        <w:rPr>
          <w:rFonts w:ascii="Arial" w:eastAsia="宋体" w:hAnsi="Arial" w:cs="Arial"/>
          <w:color w:val="222222"/>
          <w:kern w:val="0"/>
          <w:sz w:val="16"/>
          <w:szCs w:val="16"/>
        </w:rPr>
        <w:t>4</w:t>
      </w:r>
      <w:r w:rsidR="00DF4747" w:rsidRPr="001906F5">
        <w:rPr>
          <w:rFonts w:ascii="Arial" w:eastAsia="宋体" w:hAnsi="Arial" w:cs="Arial"/>
          <w:color w:val="222222"/>
          <w:kern w:val="0"/>
          <w:sz w:val="16"/>
          <w:szCs w:val="16"/>
        </w:rPr>
        <w:t>名。接着，由在中国信息学国家队选拔暨精英赛上取得金牌第</w:t>
      </w:r>
      <w:r w:rsidR="00DF4747" w:rsidRPr="001906F5">
        <w:rPr>
          <w:rFonts w:ascii="Arial" w:eastAsia="宋体" w:hAnsi="Arial" w:cs="Arial"/>
          <w:color w:val="222222"/>
          <w:kern w:val="0"/>
          <w:sz w:val="16"/>
          <w:szCs w:val="16"/>
        </w:rPr>
        <w:t>6</w:t>
      </w:r>
      <w:r w:rsidR="00DF4747" w:rsidRPr="001906F5">
        <w:rPr>
          <w:rFonts w:ascii="Arial" w:eastAsia="宋体" w:hAnsi="Arial" w:cs="Arial"/>
          <w:color w:val="222222"/>
          <w:kern w:val="0"/>
          <w:sz w:val="16"/>
          <w:szCs w:val="16"/>
        </w:rPr>
        <w:t>名。这样的成绩在全国都是数一数二的，凌霄也因此拿到了清华大学的预录取。</w:t>
      </w:r>
      <w:r w:rsidR="00DF4747" w:rsidRPr="001906F5">
        <w:rPr>
          <w:rFonts w:ascii="Arial" w:eastAsia="宋体" w:hAnsi="Arial" w:cs="Arial"/>
          <w:color w:val="222222"/>
          <w:kern w:val="0"/>
          <w:sz w:val="16"/>
          <w:szCs w:val="16"/>
        </w:rPr>
        <w:t>2012</w:t>
      </w:r>
      <w:r w:rsidR="00DF4747" w:rsidRPr="001906F5">
        <w:rPr>
          <w:rFonts w:ascii="Arial" w:eastAsia="宋体" w:hAnsi="Arial" w:cs="Arial"/>
          <w:color w:val="222222"/>
          <w:kern w:val="0"/>
          <w:sz w:val="16"/>
          <w:szCs w:val="16"/>
        </w:rPr>
        <w:t>年</w:t>
      </w:r>
      <w:r w:rsidR="00DF4747" w:rsidRPr="001906F5">
        <w:rPr>
          <w:rFonts w:ascii="Arial" w:eastAsia="宋体" w:hAnsi="Arial" w:cs="Arial"/>
          <w:color w:val="222222"/>
          <w:kern w:val="0"/>
          <w:sz w:val="16"/>
          <w:szCs w:val="16"/>
        </w:rPr>
        <w:t>7</w:t>
      </w:r>
      <w:r w:rsidR="00DF4747" w:rsidRPr="001906F5">
        <w:rPr>
          <w:rFonts w:ascii="Arial" w:eastAsia="宋体" w:hAnsi="Arial" w:cs="Arial"/>
          <w:color w:val="222222"/>
          <w:kern w:val="0"/>
          <w:sz w:val="16"/>
          <w:szCs w:val="16"/>
        </w:rPr>
        <w:t>月，凌霄以中国第二的身份参加了在圣彼得堡举办的</w:t>
      </w:r>
      <w:r w:rsidR="00DF4747" w:rsidRPr="001906F5">
        <w:rPr>
          <w:rFonts w:ascii="Arial" w:eastAsia="宋体" w:hAnsi="Arial" w:cs="Arial"/>
          <w:color w:val="222222"/>
          <w:kern w:val="0"/>
          <w:sz w:val="16"/>
          <w:szCs w:val="16"/>
        </w:rPr>
        <w:t>VK</w:t>
      </w:r>
      <w:r w:rsidR="00DF4747" w:rsidRPr="001906F5">
        <w:rPr>
          <w:rFonts w:ascii="Arial" w:eastAsia="宋体" w:hAnsi="Arial" w:cs="Arial"/>
          <w:color w:val="222222"/>
          <w:kern w:val="0"/>
          <w:sz w:val="16"/>
          <w:szCs w:val="16"/>
        </w:rPr>
        <w:t>杯编程大奖赛，该比赛是面向世界上所有</w:t>
      </w:r>
      <w:r w:rsidR="00DF4747" w:rsidRPr="001906F5">
        <w:rPr>
          <w:rFonts w:ascii="Arial" w:eastAsia="宋体" w:hAnsi="Arial" w:cs="Arial"/>
          <w:color w:val="222222"/>
          <w:kern w:val="0"/>
          <w:sz w:val="16"/>
          <w:szCs w:val="16"/>
        </w:rPr>
        <w:t>23</w:t>
      </w:r>
      <w:r w:rsidR="00DF4747" w:rsidRPr="001906F5">
        <w:rPr>
          <w:rFonts w:ascii="Arial" w:eastAsia="宋体" w:hAnsi="Arial" w:cs="Arial"/>
          <w:color w:val="222222"/>
          <w:kern w:val="0"/>
          <w:sz w:val="16"/>
          <w:szCs w:val="16"/>
        </w:rPr>
        <w:t>岁及以下的程序员，奖金也是同类比赛最高。最后在</w:t>
      </w:r>
      <w:r w:rsidR="00DF4747" w:rsidRPr="001906F5">
        <w:rPr>
          <w:rFonts w:ascii="Arial" w:eastAsia="宋体" w:hAnsi="Arial" w:cs="Arial"/>
          <w:color w:val="222222"/>
          <w:kern w:val="0"/>
          <w:sz w:val="16"/>
          <w:szCs w:val="16"/>
        </w:rPr>
        <w:t>8</w:t>
      </w:r>
      <w:r w:rsidR="00DF4747" w:rsidRPr="001906F5">
        <w:rPr>
          <w:rFonts w:ascii="Arial" w:eastAsia="宋体" w:hAnsi="Arial" w:cs="Arial"/>
          <w:color w:val="222222"/>
          <w:kern w:val="0"/>
          <w:sz w:val="16"/>
          <w:szCs w:val="16"/>
        </w:rPr>
        <w:t>月，他终于在全国信息学竞赛中摘金，保送到清华大学，进入国家集训队</w:t>
      </w:r>
      <w:r w:rsidR="00DF4747">
        <w:rPr>
          <w:rFonts w:ascii="Arial" w:eastAsia="宋体" w:hAnsi="Arial" w:cs="Arial" w:hint="eastAsia"/>
          <w:color w:val="222222"/>
          <w:kern w:val="0"/>
          <w:sz w:val="16"/>
          <w:szCs w:val="16"/>
        </w:rPr>
        <w:t>X</w:t>
      </w:r>
      <w:r w:rsidR="00DF4747" w:rsidRPr="001906F5">
        <w:rPr>
          <w:rFonts w:ascii="Arial" w:eastAsia="宋体" w:hAnsi="Arial" w:cs="Arial"/>
          <w:color w:val="222222"/>
          <w:kern w:val="0"/>
          <w:sz w:val="16"/>
          <w:szCs w:val="16"/>
        </w:rPr>
        <w:t>。</w:t>
      </w:r>
      <w:del w:id="110" w:author="Administrator" w:date="2013-09-17T18:42:00Z">
        <w:r w:rsidR="00DF4747" w:rsidRPr="001906F5" w:rsidDel="00EB717C">
          <w:rPr>
            <w:rFonts w:ascii="Arial" w:eastAsia="宋体" w:hAnsi="Arial" w:cs="Arial"/>
            <w:color w:val="222222"/>
            <w:kern w:val="0"/>
            <w:sz w:val="16"/>
            <w:szCs w:val="16"/>
          </w:rPr>
          <w:delText>这一切尽管在旁人看来十分光辉，我一直觉得是理所当然的。</w:delText>
        </w:r>
      </w:del>
    </w:p>
    <w:p w:rsidR="00DF4747" w:rsidRDefault="00DF4747" w:rsidP="00DF4747">
      <w:pPr>
        <w:widowControl/>
        <w:shd w:val="clear" w:color="auto" w:fill="FFFFFF"/>
        <w:jc w:val="left"/>
        <w:rPr>
          <w:rFonts w:ascii="Arial" w:eastAsia="宋体" w:hAnsi="Arial" w:cs="Arial"/>
          <w:color w:val="222222"/>
          <w:kern w:val="0"/>
          <w:sz w:val="16"/>
          <w:szCs w:val="16"/>
        </w:rPr>
      </w:pPr>
    </w:p>
    <w:p w:rsidR="00DF4747" w:rsidRDefault="00DF4747" w:rsidP="00DF4747">
      <w:pPr>
        <w:widowControl/>
        <w:shd w:val="clear" w:color="auto" w:fill="FFFFFF"/>
        <w:jc w:val="left"/>
        <w:rPr>
          <w:rFonts w:ascii="Arial" w:eastAsia="宋体" w:hAnsi="Arial" w:cs="Arial"/>
          <w:color w:val="222222"/>
          <w:kern w:val="0"/>
          <w:sz w:val="16"/>
          <w:szCs w:val="16"/>
        </w:rPr>
      </w:pPr>
      <w:r>
        <w:rPr>
          <w:rFonts w:ascii="Arial" w:eastAsia="宋体" w:hAnsi="Arial" w:cs="Arial" w:hint="eastAsia"/>
          <w:color w:val="222222"/>
          <w:kern w:val="0"/>
          <w:sz w:val="16"/>
          <w:szCs w:val="16"/>
        </w:rPr>
        <w:t>除了</w:t>
      </w:r>
      <w:del w:id="111" w:author="Administrator" w:date="2013-09-17T18:43:00Z">
        <w:r w:rsidDel="00EB717C">
          <w:rPr>
            <w:rFonts w:ascii="Arial" w:eastAsia="宋体" w:hAnsi="Arial" w:cs="Arial" w:hint="eastAsia"/>
            <w:color w:val="222222"/>
            <w:kern w:val="0"/>
            <w:sz w:val="16"/>
            <w:szCs w:val="16"/>
          </w:rPr>
          <w:delText>单枪匹马作战</w:delText>
        </w:r>
      </w:del>
      <w:ins w:id="112" w:author="Administrator" w:date="2013-09-17T18:43:00Z">
        <w:r w:rsidR="00EB717C">
          <w:rPr>
            <w:rFonts w:ascii="Arial" w:eastAsia="宋体" w:hAnsi="Arial" w:cs="Arial" w:hint="eastAsia"/>
            <w:color w:val="222222"/>
            <w:kern w:val="0"/>
            <w:sz w:val="16"/>
            <w:szCs w:val="16"/>
          </w:rPr>
          <w:t>个人奖项之外</w:t>
        </w:r>
      </w:ins>
      <w:r>
        <w:rPr>
          <w:rFonts w:ascii="Arial" w:eastAsia="宋体" w:hAnsi="Arial" w:cs="Arial" w:hint="eastAsia"/>
          <w:color w:val="222222"/>
          <w:kern w:val="0"/>
          <w:sz w:val="16"/>
          <w:szCs w:val="16"/>
        </w:rPr>
        <w:t>，凌霄和竞赛好友们还热衷于组成</w:t>
      </w:r>
      <w:r>
        <w:rPr>
          <w:rFonts w:ascii="Arial" w:eastAsia="宋体" w:hAnsi="Arial" w:cs="Arial" w:hint="eastAsia"/>
          <w:color w:val="222222"/>
          <w:kern w:val="0"/>
          <w:sz w:val="16"/>
          <w:szCs w:val="16"/>
        </w:rPr>
        <w:t>3</w:t>
      </w:r>
      <w:r>
        <w:rPr>
          <w:rFonts w:ascii="Arial" w:eastAsia="宋体" w:hAnsi="Arial" w:cs="Arial" w:hint="eastAsia"/>
          <w:color w:val="222222"/>
          <w:kern w:val="0"/>
          <w:sz w:val="16"/>
          <w:szCs w:val="16"/>
        </w:rPr>
        <w:t>人的代表队</w:t>
      </w:r>
      <w:ins w:id="113" w:author="Administrator" w:date="2013-09-17T18:48:00Z">
        <w:r w:rsidR="00EB717C">
          <w:rPr>
            <w:rFonts w:ascii="Arial" w:eastAsia="宋体" w:hAnsi="Arial" w:cs="Arial" w:hint="eastAsia"/>
            <w:color w:val="222222"/>
            <w:kern w:val="0"/>
            <w:sz w:val="16"/>
            <w:szCs w:val="16"/>
          </w:rPr>
          <w:t>。</w:t>
        </w:r>
      </w:ins>
      <w:del w:id="114" w:author="Administrator" w:date="2013-09-17T18:48:00Z">
        <w:r w:rsidDel="00EB717C">
          <w:rPr>
            <w:rFonts w:ascii="Arial" w:eastAsia="宋体" w:hAnsi="Arial" w:cs="Arial" w:hint="eastAsia"/>
            <w:color w:val="222222"/>
            <w:kern w:val="0"/>
            <w:sz w:val="16"/>
            <w:szCs w:val="16"/>
          </w:rPr>
          <w:delText>，</w:delText>
        </w:r>
      </w:del>
      <w:ins w:id="115" w:author="Administrator" w:date="2013-09-17T18:47:00Z">
        <w:r w:rsidR="00EB717C">
          <w:rPr>
            <w:rFonts w:ascii="Arial" w:eastAsia="宋体" w:hAnsi="Arial" w:cs="Arial" w:hint="eastAsia"/>
            <w:color w:val="222222"/>
            <w:kern w:val="0"/>
            <w:sz w:val="16"/>
            <w:szCs w:val="16"/>
          </w:rPr>
          <w:t>在经过几个月的配合和训练</w:t>
        </w:r>
      </w:ins>
      <w:ins w:id="116" w:author="Administrator" w:date="2013-09-17T18:48:00Z">
        <w:r w:rsidR="00EB717C">
          <w:rPr>
            <w:rFonts w:ascii="Arial" w:eastAsia="宋体" w:hAnsi="Arial" w:cs="Arial" w:hint="eastAsia"/>
            <w:color w:val="222222"/>
            <w:kern w:val="0"/>
            <w:sz w:val="16"/>
            <w:szCs w:val="16"/>
          </w:rPr>
          <w:t>后</w:t>
        </w:r>
      </w:ins>
      <w:ins w:id="117" w:author="Administrator" w:date="2013-09-17T18:47:00Z">
        <w:r w:rsidR="00EB717C">
          <w:rPr>
            <w:rFonts w:ascii="Arial" w:eastAsia="宋体" w:hAnsi="Arial" w:cs="Arial" w:hint="eastAsia"/>
            <w:color w:val="222222"/>
            <w:kern w:val="0"/>
            <w:sz w:val="16"/>
            <w:szCs w:val="16"/>
          </w:rPr>
          <w:t>，</w:t>
        </w:r>
      </w:ins>
      <w:ins w:id="118" w:author="Administrator" w:date="2013-09-17T18:48:00Z">
        <w:r w:rsidR="00EB717C">
          <w:rPr>
            <w:rFonts w:ascii="Arial" w:eastAsia="宋体" w:hAnsi="Arial" w:cs="Arial" w:hint="eastAsia"/>
            <w:color w:val="222222"/>
            <w:kern w:val="0"/>
            <w:sz w:val="16"/>
            <w:szCs w:val="16"/>
          </w:rPr>
          <w:t>凌霄带领团队</w:t>
        </w:r>
      </w:ins>
      <w:r>
        <w:rPr>
          <w:rFonts w:ascii="Arial" w:eastAsia="宋体" w:hAnsi="Arial" w:cs="Arial" w:hint="eastAsia"/>
          <w:color w:val="222222"/>
          <w:kern w:val="0"/>
          <w:sz w:val="16"/>
          <w:szCs w:val="16"/>
        </w:rPr>
        <w:t>参加</w:t>
      </w:r>
      <w:ins w:id="119" w:author="Administrator" w:date="2013-09-17T18:44:00Z">
        <w:r w:rsidR="00EB717C">
          <w:rPr>
            <w:rFonts w:ascii="Arial" w:eastAsia="宋体" w:hAnsi="Arial" w:cs="Arial" w:hint="eastAsia"/>
            <w:color w:val="222222"/>
            <w:kern w:val="0"/>
            <w:sz w:val="16"/>
            <w:szCs w:val="16"/>
          </w:rPr>
          <w:t>了</w:t>
        </w:r>
        <w:r w:rsidR="00EB717C">
          <w:rPr>
            <w:rFonts w:ascii="Arial" w:eastAsia="宋体" w:hAnsi="Arial" w:cs="Arial" w:hint="eastAsia"/>
            <w:color w:val="222222"/>
            <w:kern w:val="0"/>
            <w:sz w:val="16"/>
            <w:szCs w:val="16"/>
          </w:rPr>
          <w:t>2012</w:t>
        </w:r>
      </w:ins>
      <w:ins w:id="120" w:author="Administrator" w:date="2013-09-17T18:45:00Z">
        <w:r w:rsidR="00EB717C">
          <w:rPr>
            <w:rFonts w:ascii="Arial" w:eastAsia="宋体" w:hAnsi="Arial" w:cs="Arial" w:hint="eastAsia"/>
            <w:color w:val="222222"/>
            <w:kern w:val="0"/>
            <w:sz w:val="16"/>
            <w:szCs w:val="16"/>
          </w:rPr>
          <w:t>年的</w:t>
        </w:r>
      </w:ins>
      <w:del w:id="121" w:author="Administrator" w:date="2013-09-17T18:49:00Z">
        <w:r w:rsidDel="00EB717C">
          <w:rPr>
            <w:rFonts w:ascii="Arial" w:eastAsia="宋体" w:hAnsi="Arial" w:cs="Arial" w:hint="eastAsia"/>
            <w:color w:val="222222"/>
            <w:kern w:val="0"/>
            <w:sz w:val="16"/>
            <w:szCs w:val="16"/>
          </w:rPr>
          <w:delText>ACM-ICPC</w:delText>
        </w:r>
      </w:del>
      <w:ins w:id="122" w:author="Administrator" w:date="2013-09-17T18:48:00Z">
        <w:r w:rsidR="00EB717C">
          <w:rPr>
            <w:rFonts w:ascii="Arial" w:eastAsia="宋体" w:hAnsi="Arial" w:cs="Arial" w:hint="eastAsia"/>
            <w:color w:val="222222"/>
            <w:kern w:val="0"/>
            <w:sz w:val="16"/>
            <w:szCs w:val="16"/>
          </w:rPr>
          <w:t>成都赛区</w:t>
        </w:r>
      </w:ins>
      <w:ins w:id="123" w:author="Administrator" w:date="2013-09-17T18:49:00Z">
        <w:r w:rsidR="00EB717C">
          <w:rPr>
            <w:rFonts w:ascii="Arial" w:eastAsia="宋体" w:hAnsi="Arial" w:cs="Arial" w:hint="eastAsia"/>
            <w:color w:val="222222"/>
            <w:kern w:val="0"/>
            <w:sz w:val="16"/>
            <w:szCs w:val="16"/>
          </w:rPr>
          <w:t>ACM-ICPC</w:t>
        </w:r>
        <w:r w:rsidR="00EB717C">
          <w:rPr>
            <w:rFonts w:ascii="Arial" w:eastAsia="宋体" w:hAnsi="Arial" w:cs="Arial" w:hint="eastAsia"/>
            <w:color w:val="222222"/>
            <w:kern w:val="0"/>
            <w:sz w:val="16"/>
            <w:szCs w:val="16"/>
          </w:rPr>
          <w:t>比赛</w:t>
        </w:r>
      </w:ins>
      <w:r>
        <w:rPr>
          <w:rFonts w:ascii="Arial" w:eastAsia="宋体" w:hAnsi="Arial" w:cs="Arial" w:hint="eastAsia"/>
          <w:color w:val="222222"/>
          <w:kern w:val="0"/>
          <w:sz w:val="16"/>
          <w:szCs w:val="16"/>
        </w:rPr>
        <w:t>，</w:t>
      </w:r>
      <w:ins w:id="124" w:author="Administrator" w:date="2013-09-17T18:43:00Z">
        <w:r w:rsidR="00EB717C">
          <w:rPr>
            <w:rFonts w:ascii="Arial" w:eastAsia="宋体" w:hAnsi="Arial" w:cs="Arial" w:hint="eastAsia"/>
            <w:color w:val="222222"/>
            <w:kern w:val="0"/>
            <w:sz w:val="16"/>
            <w:szCs w:val="16"/>
          </w:rPr>
          <w:t>即</w:t>
        </w:r>
      </w:ins>
      <w:r>
        <w:rPr>
          <w:rFonts w:ascii="Arial" w:eastAsia="宋体" w:hAnsi="Arial" w:cs="Arial" w:hint="eastAsia"/>
          <w:color w:val="222222"/>
          <w:kern w:val="0"/>
          <w:sz w:val="16"/>
          <w:szCs w:val="16"/>
        </w:rPr>
        <w:t>国际大学生程序设计竞赛。尽管作为</w:t>
      </w:r>
      <w:commentRangeStart w:id="125"/>
      <w:ins w:id="126" w:author="Administrator" w:date="2013-09-17T18:44:00Z">
        <w:r w:rsidR="00EB717C">
          <w:rPr>
            <w:rFonts w:ascii="Arial" w:eastAsia="宋体" w:hAnsi="Arial" w:cs="Arial" w:hint="eastAsia"/>
            <w:color w:val="222222"/>
            <w:kern w:val="0"/>
            <w:sz w:val="16"/>
            <w:szCs w:val="16"/>
          </w:rPr>
          <w:t>唯一的</w:t>
        </w:r>
      </w:ins>
      <w:commentRangeEnd w:id="125"/>
      <w:ins w:id="127" w:author="Administrator" w:date="2013-09-17T18:45:00Z">
        <w:r w:rsidR="00EB717C">
          <w:rPr>
            <w:rStyle w:val="a5"/>
          </w:rPr>
          <w:commentReference w:id="125"/>
        </w:r>
      </w:ins>
      <w:r>
        <w:rPr>
          <w:rFonts w:ascii="Arial" w:eastAsia="宋体" w:hAnsi="Arial" w:cs="Arial" w:hint="eastAsia"/>
          <w:color w:val="222222"/>
          <w:kern w:val="0"/>
          <w:sz w:val="16"/>
          <w:szCs w:val="16"/>
        </w:rPr>
        <w:t>高中生</w:t>
      </w:r>
      <w:ins w:id="128" w:author="Administrator" w:date="2013-09-17T18:44:00Z">
        <w:r w:rsidR="00EB717C">
          <w:rPr>
            <w:rFonts w:ascii="Arial" w:eastAsia="宋体" w:hAnsi="Arial" w:cs="Arial" w:hint="eastAsia"/>
            <w:color w:val="222222"/>
            <w:kern w:val="0"/>
            <w:sz w:val="16"/>
            <w:szCs w:val="16"/>
          </w:rPr>
          <w:t>参赛队</w:t>
        </w:r>
      </w:ins>
      <w:r>
        <w:rPr>
          <w:rFonts w:ascii="Arial" w:eastAsia="宋体" w:hAnsi="Arial" w:cs="Arial" w:hint="eastAsia"/>
          <w:color w:val="222222"/>
          <w:kern w:val="0"/>
          <w:sz w:val="16"/>
          <w:szCs w:val="16"/>
        </w:rPr>
        <w:t>，凌霄所带领的队伍与</w:t>
      </w:r>
      <w:ins w:id="129" w:author="Administrator" w:date="2013-09-17T18:49:00Z">
        <w:r w:rsidR="00EB717C">
          <w:rPr>
            <w:rFonts w:ascii="Arial" w:eastAsia="宋体" w:hAnsi="Arial" w:cs="Arial" w:hint="eastAsia"/>
            <w:color w:val="222222"/>
            <w:kern w:val="0"/>
            <w:sz w:val="16"/>
            <w:szCs w:val="16"/>
          </w:rPr>
          <w:t>其它一百多支</w:t>
        </w:r>
      </w:ins>
      <w:r>
        <w:rPr>
          <w:rFonts w:ascii="Arial" w:eastAsia="宋体" w:hAnsi="Arial" w:cs="Arial" w:hint="eastAsia"/>
          <w:color w:val="222222"/>
          <w:kern w:val="0"/>
          <w:sz w:val="16"/>
          <w:szCs w:val="16"/>
        </w:rPr>
        <w:t>大学生</w:t>
      </w:r>
      <w:ins w:id="130" w:author="Administrator" w:date="2013-09-17T18:46:00Z">
        <w:r w:rsidR="00EB717C">
          <w:rPr>
            <w:rFonts w:ascii="Arial" w:eastAsia="宋体" w:hAnsi="Arial" w:cs="Arial" w:hint="eastAsia"/>
            <w:color w:val="222222"/>
            <w:kern w:val="0"/>
            <w:sz w:val="16"/>
            <w:szCs w:val="16"/>
          </w:rPr>
          <w:t>参赛队</w:t>
        </w:r>
      </w:ins>
      <w:r>
        <w:rPr>
          <w:rFonts w:ascii="Arial" w:eastAsia="宋体" w:hAnsi="Arial" w:cs="Arial" w:hint="eastAsia"/>
          <w:color w:val="222222"/>
          <w:kern w:val="0"/>
          <w:sz w:val="16"/>
          <w:szCs w:val="16"/>
        </w:rPr>
        <w:t>相比</w:t>
      </w:r>
      <w:ins w:id="131" w:author="Administrator" w:date="2013-09-17T18:44:00Z">
        <w:r w:rsidR="00EB717C">
          <w:rPr>
            <w:rFonts w:ascii="Arial" w:eastAsia="宋体" w:hAnsi="Arial" w:cs="Arial" w:hint="eastAsia"/>
            <w:color w:val="222222"/>
            <w:kern w:val="0"/>
            <w:sz w:val="16"/>
            <w:szCs w:val="16"/>
          </w:rPr>
          <w:t>毫</w:t>
        </w:r>
      </w:ins>
      <w:del w:id="132" w:author="Administrator" w:date="2013-09-17T18:44:00Z">
        <w:r w:rsidDel="00EB717C">
          <w:rPr>
            <w:rFonts w:ascii="Arial" w:eastAsia="宋体" w:hAnsi="Arial" w:cs="Arial" w:hint="eastAsia"/>
            <w:color w:val="222222"/>
            <w:kern w:val="0"/>
            <w:sz w:val="16"/>
            <w:szCs w:val="16"/>
          </w:rPr>
          <w:delText>豪</w:delText>
        </w:r>
      </w:del>
      <w:r>
        <w:rPr>
          <w:rFonts w:ascii="Arial" w:eastAsia="宋体" w:hAnsi="Arial" w:cs="Arial" w:hint="eastAsia"/>
          <w:color w:val="222222"/>
          <w:kern w:val="0"/>
          <w:sz w:val="16"/>
          <w:szCs w:val="16"/>
        </w:rPr>
        <w:t>不逊色</w:t>
      </w:r>
      <w:ins w:id="133" w:author="Administrator" w:date="2013-09-17T18:46:00Z">
        <w:r w:rsidR="00EB717C">
          <w:rPr>
            <w:rFonts w:ascii="Arial" w:eastAsia="宋体" w:hAnsi="Arial" w:cs="Arial" w:hint="eastAsia"/>
            <w:color w:val="222222"/>
            <w:kern w:val="0"/>
            <w:sz w:val="16"/>
            <w:szCs w:val="16"/>
          </w:rPr>
          <w:t>，在比赛中取得了银牌的好成绩</w:t>
        </w:r>
      </w:ins>
      <w:r>
        <w:rPr>
          <w:rFonts w:ascii="Arial" w:eastAsia="宋体" w:hAnsi="Arial" w:cs="Arial" w:hint="eastAsia"/>
          <w:color w:val="222222"/>
          <w:kern w:val="0"/>
          <w:sz w:val="16"/>
          <w:szCs w:val="16"/>
        </w:rPr>
        <w:t>。</w:t>
      </w:r>
      <w:del w:id="134" w:author="Administrator" w:date="2013-09-17T18:48:00Z">
        <w:r w:rsidDel="00EB717C">
          <w:rPr>
            <w:rFonts w:ascii="Arial" w:eastAsia="宋体" w:hAnsi="Arial" w:cs="Arial" w:hint="eastAsia"/>
            <w:color w:val="222222"/>
            <w:kern w:val="0"/>
            <w:sz w:val="16"/>
            <w:szCs w:val="16"/>
          </w:rPr>
          <w:delText>在长久的训练磨合后，凌霄所在队伍已经有取得金牌的实力。</w:delText>
        </w:r>
      </w:del>
      <w:del w:id="135" w:author="Administrator" w:date="2013-09-17T18:49:00Z">
        <w:r w:rsidDel="00EB717C">
          <w:rPr>
            <w:rFonts w:ascii="Arial" w:eastAsia="宋体" w:hAnsi="Arial" w:cs="Arial" w:hint="eastAsia"/>
            <w:color w:val="222222"/>
            <w:kern w:val="0"/>
            <w:sz w:val="16"/>
            <w:szCs w:val="16"/>
          </w:rPr>
          <w:delText>在</w:delText>
        </w:r>
        <w:r w:rsidDel="00EB717C">
          <w:rPr>
            <w:rFonts w:ascii="Arial" w:eastAsia="宋体" w:hAnsi="Arial" w:cs="Arial" w:hint="eastAsia"/>
            <w:color w:val="222222"/>
            <w:kern w:val="0"/>
            <w:sz w:val="16"/>
            <w:szCs w:val="16"/>
          </w:rPr>
          <w:delText>2012</w:delText>
        </w:r>
        <w:r w:rsidDel="00EB717C">
          <w:rPr>
            <w:rFonts w:ascii="Arial" w:eastAsia="宋体" w:hAnsi="Arial" w:cs="Arial" w:hint="eastAsia"/>
            <w:color w:val="222222"/>
            <w:kern w:val="0"/>
            <w:sz w:val="16"/>
            <w:szCs w:val="16"/>
          </w:rPr>
          <w:delText>年成都赛区中，他们在与一百多支全国顶级大学代表队的竞赛中获得了银牌，</w:delText>
        </w:r>
      </w:del>
      <w:r>
        <w:rPr>
          <w:rFonts w:ascii="Arial" w:eastAsia="宋体" w:hAnsi="Arial" w:cs="Arial" w:hint="eastAsia"/>
          <w:color w:val="222222"/>
          <w:kern w:val="0"/>
          <w:sz w:val="16"/>
          <w:szCs w:val="16"/>
        </w:rPr>
        <w:t>虽然他们不满意于这个成绩，但我还是对他们感到骄傲。</w:t>
      </w:r>
    </w:p>
    <w:p w:rsidR="00DF4747" w:rsidRPr="001906F5" w:rsidDel="00EB717C" w:rsidRDefault="00DF4747" w:rsidP="00DF4747">
      <w:pPr>
        <w:widowControl/>
        <w:shd w:val="clear" w:color="auto" w:fill="FFFFFF"/>
        <w:jc w:val="left"/>
        <w:rPr>
          <w:del w:id="136" w:author="Administrator" w:date="2013-09-17T18:50:00Z"/>
          <w:rFonts w:ascii="Arial" w:eastAsia="宋体" w:hAnsi="Arial" w:cs="Arial"/>
          <w:color w:val="222222"/>
          <w:kern w:val="0"/>
          <w:sz w:val="16"/>
          <w:szCs w:val="16"/>
        </w:rPr>
      </w:pPr>
    </w:p>
    <w:p w:rsidR="00DF4747" w:rsidRPr="001906F5" w:rsidRDefault="00DF4747" w:rsidP="00DF4747">
      <w:pPr>
        <w:widowControl/>
        <w:shd w:val="clear" w:color="auto" w:fill="FFFFFF"/>
        <w:jc w:val="left"/>
        <w:rPr>
          <w:rFonts w:ascii="Arial" w:eastAsia="宋体" w:hAnsi="Arial" w:cs="Arial"/>
          <w:color w:val="222222"/>
          <w:kern w:val="0"/>
          <w:sz w:val="16"/>
          <w:szCs w:val="16"/>
        </w:rPr>
      </w:pPr>
    </w:p>
    <w:p w:rsidR="00EB717C" w:rsidRPr="001906F5" w:rsidDel="00EB717C" w:rsidRDefault="00EB717C" w:rsidP="00EB717C">
      <w:pPr>
        <w:widowControl/>
        <w:shd w:val="clear" w:color="auto" w:fill="FFFFFF"/>
        <w:jc w:val="left"/>
        <w:rPr>
          <w:del w:id="137" w:author="Administrator" w:date="2013-09-17T19:10:00Z"/>
          <w:rFonts w:ascii="Arial" w:eastAsia="宋体" w:hAnsi="Arial" w:cs="Arial"/>
          <w:color w:val="222222"/>
          <w:kern w:val="0"/>
          <w:sz w:val="16"/>
          <w:szCs w:val="16"/>
        </w:rPr>
      </w:pPr>
      <w:ins w:id="138" w:author="Administrator" w:date="2013-09-17T18:58:00Z">
        <w:r>
          <w:rPr>
            <w:rFonts w:ascii="Arial" w:eastAsia="宋体" w:hAnsi="Arial" w:cs="Arial" w:hint="eastAsia"/>
            <w:color w:val="222222"/>
            <w:kern w:val="0"/>
            <w:sz w:val="16"/>
            <w:szCs w:val="16"/>
          </w:rPr>
          <w:t>我从未想过</w:t>
        </w:r>
      </w:ins>
      <w:ins w:id="139" w:author="Administrator" w:date="2013-09-17T18:57:00Z">
        <w:r>
          <w:rPr>
            <w:rFonts w:ascii="Arial" w:eastAsia="宋体" w:hAnsi="Arial" w:cs="Arial" w:hint="eastAsia"/>
            <w:color w:val="222222"/>
            <w:kern w:val="0"/>
            <w:sz w:val="16"/>
            <w:szCs w:val="16"/>
          </w:rPr>
          <w:t>像凌霄这样一名</w:t>
        </w:r>
      </w:ins>
      <w:ins w:id="140" w:author="Administrator" w:date="2013-09-17T18:58:00Z">
        <w:r>
          <w:rPr>
            <w:rFonts w:ascii="Arial" w:eastAsia="宋体" w:hAnsi="Arial" w:cs="Arial" w:hint="eastAsia"/>
            <w:color w:val="222222"/>
            <w:kern w:val="0"/>
            <w:sz w:val="16"/>
            <w:szCs w:val="16"/>
          </w:rPr>
          <w:t>在信息学上</w:t>
        </w:r>
      </w:ins>
      <w:ins w:id="141" w:author="Administrator" w:date="2013-09-17T18:57:00Z">
        <w:r>
          <w:rPr>
            <w:rFonts w:ascii="Arial" w:eastAsia="宋体" w:hAnsi="Arial" w:cs="Arial" w:hint="eastAsia"/>
            <w:color w:val="222222"/>
            <w:kern w:val="0"/>
            <w:sz w:val="16"/>
            <w:szCs w:val="16"/>
          </w:rPr>
          <w:t>有天赋和潜力的</w:t>
        </w:r>
      </w:ins>
      <w:ins w:id="142" w:author="Administrator" w:date="2013-09-17T18:58:00Z">
        <w:r>
          <w:rPr>
            <w:rFonts w:ascii="Arial" w:eastAsia="宋体" w:hAnsi="Arial" w:cs="Arial" w:hint="eastAsia"/>
            <w:color w:val="222222"/>
            <w:kern w:val="0"/>
            <w:sz w:val="16"/>
            <w:szCs w:val="16"/>
          </w:rPr>
          <w:t>学生，</w:t>
        </w:r>
      </w:ins>
      <w:del w:id="143" w:author="Administrator" w:date="2013-09-17T18:58:00Z">
        <w:r w:rsidR="00DF4747" w:rsidRPr="001906F5" w:rsidDel="00EB717C">
          <w:rPr>
            <w:rFonts w:ascii="Arial" w:eastAsia="宋体" w:hAnsi="Arial" w:cs="Arial"/>
            <w:color w:val="222222"/>
            <w:kern w:val="0"/>
            <w:sz w:val="16"/>
            <w:szCs w:val="16"/>
          </w:rPr>
          <w:delText>在我意料之外的是，凌霄并没有选在</w:delText>
        </w:r>
      </w:del>
      <w:ins w:id="144" w:author="Administrator" w:date="2013-09-17T18:58:00Z">
        <w:r>
          <w:rPr>
            <w:rFonts w:ascii="Arial" w:eastAsia="宋体" w:hAnsi="Arial" w:cs="Arial" w:hint="eastAsia"/>
            <w:color w:val="222222"/>
            <w:kern w:val="0"/>
            <w:sz w:val="16"/>
            <w:szCs w:val="16"/>
          </w:rPr>
          <w:t>会放弃</w:t>
        </w:r>
      </w:ins>
      <w:del w:id="145" w:author="Administrator" w:date="2013-09-17T19:01:00Z">
        <w:r w:rsidR="00DF4747" w:rsidRPr="001906F5" w:rsidDel="00EB717C">
          <w:rPr>
            <w:rFonts w:ascii="Arial" w:eastAsia="宋体" w:hAnsi="Arial" w:cs="Arial"/>
            <w:color w:val="222222"/>
            <w:kern w:val="0"/>
            <w:sz w:val="16"/>
            <w:szCs w:val="16"/>
          </w:rPr>
          <w:delText>在</w:delText>
        </w:r>
      </w:del>
      <w:ins w:id="146" w:author="Administrator" w:date="2013-09-17T18:58:00Z">
        <w:r>
          <w:rPr>
            <w:rFonts w:ascii="Arial" w:eastAsia="宋体" w:hAnsi="Arial" w:cs="Arial" w:hint="eastAsia"/>
            <w:color w:val="222222"/>
            <w:kern w:val="0"/>
            <w:sz w:val="16"/>
            <w:szCs w:val="16"/>
          </w:rPr>
          <w:t>继续参加</w:t>
        </w:r>
      </w:ins>
      <w:ins w:id="147" w:author="Administrator" w:date="2013-09-17T18:59:00Z">
        <w:r>
          <w:rPr>
            <w:rFonts w:ascii="Arial" w:eastAsia="宋体" w:hAnsi="Arial" w:cs="Arial" w:hint="eastAsia"/>
            <w:color w:val="222222"/>
            <w:kern w:val="0"/>
            <w:sz w:val="16"/>
            <w:szCs w:val="16"/>
          </w:rPr>
          <w:t>信息学</w:t>
        </w:r>
      </w:ins>
      <w:r w:rsidR="00DF4747" w:rsidRPr="001906F5">
        <w:rPr>
          <w:rFonts w:ascii="Arial" w:eastAsia="宋体" w:hAnsi="Arial" w:cs="Arial"/>
          <w:color w:val="222222"/>
          <w:kern w:val="0"/>
          <w:sz w:val="16"/>
          <w:szCs w:val="16"/>
        </w:rPr>
        <w:t>竞赛</w:t>
      </w:r>
      <w:del w:id="148" w:author="Administrator" w:date="2013-09-17T18:59:00Z">
        <w:r w:rsidR="00DF4747" w:rsidRPr="001906F5" w:rsidDel="00EB717C">
          <w:rPr>
            <w:rFonts w:ascii="Arial" w:eastAsia="宋体" w:hAnsi="Arial" w:cs="Arial"/>
            <w:color w:val="222222"/>
            <w:kern w:val="0"/>
            <w:sz w:val="16"/>
            <w:szCs w:val="16"/>
          </w:rPr>
          <w:delText>上走下去，进入国家队，最后拿到国际金牌</w:delText>
        </w:r>
      </w:del>
      <w:ins w:id="149" w:author="Administrator" w:date="2013-09-17T19:00:00Z">
        <w:r>
          <w:rPr>
            <w:rFonts w:ascii="Arial" w:eastAsia="宋体" w:hAnsi="Arial" w:cs="Arial" w:hint="eastAsia"/>
            <w:color w:val="222222"/>
            <w:kern w:val="0"/>
            <w:sz w:val="16"/>
            <w:szCs w:val="16"/>
          </w:rPr>
          <w:t>，</w:t>
        </w:r>
      </w:ins>
      <w:ins w:id="150" w:author="Administrator" w:date="2013-09-17T19:01:00Z">
        <w:r>
          <w:rPr>
            <w:rFonts w:ascii="Arial" w:eastAsia="宋体" w:hAnsi="Arial" w:cs="Arial" w:hint="eastAsia"/>
            <w:color w:val="222222"/>
            <w:kern w:val="0"/>
            <w:sz w:val="16"/>
            <w:szCs w:val="16"/>
          </w:rPr>
          <w:t>放弃</w:t>
        </w:r>
      </w:ins>
      <w:ins w:id="151" w:author="Administrator" w:date="2013-09-17T19:00:00Z">
        <w:r>
          <w:rPr>
            <w:rFonts w:ascii="Arial" w:eastAsia="宋体" w:hAnsi="Arial" w:cs="Arial" w:hint="eastAsia"/>
            <w:color w:val="222222"/>
            <w:kern w:val="0"/>
            <w:sz w:val="16"/>
            <w:szCs w:val="16"/>
          </w:rPr>
          <w:t>接受</w:t>
        </w:r>
      </w:ins>
      <w:ins w:id="152" w:author="Administrator" w:date="2013-09-17T19:01:00Z">
        <w:r>
          <w:rPr>
            <w:rFonts w:ascii="Arial" w:eastAsia="宋体" w:hAnsi="Arial" w:cs="Arial" w:hint="eastAsia"/>
            <w:color w:val="222222"/>
            <w:kern w:val="0"/>
            <w:sz w:val="16"/>
            <w:szCs w:val="16"/>
          </w:rPr>
          <w:t>清华大学报送的资格，而重新开始准备申请美国大学。</w:t>
        </w:r>
      </w:ins>
      <w:ins w:id="153" w:author="Administrator" w:date="2013-09-17T19:02:00Z">
        <w:r>
          <w:rPr>
            <w:rFonts w:ascii="Arial" w:eastAsia="宋体" w:hAnsi="Arial" w:cs="Arial" w:hint="eastAsia"/>
            <w:color w:val="222222"/>
            <w:kern w:val="0"/>
            <w:sz w:val="16"/>
            <w:szCs w:val="16"/>
          </w:rPr>
          <w:t>一开始我很惊讶凌霄的决定，可当我知道</w:t>
        </w:r>
      </w:ins>
      <w:ins w:id="154" w:author="Administrator" w:date="2013-09-17T19:03:00Z">
        <w:r>
          <w:rPr>
            <w:rFonts w:ascii="Arial" w:eastAsia="宋体" w:hAnsi="Arial" w:cs="Arial" w:hint="eastAsia"/>
            <w:color w:val="222222"/>
            <w:kern w:val="0"/>
            <w:sz w:val="16"/>
            <w:szCs w:val="16"/>
          </w:rPr>
          <w:t>他</w:t>
        </w:r>
      </w:ins>
      <w:ins w:id="155" w:author="Administrator" w:date="2013-09-17T19:02:00Z">
        <w:r>
          <w:rPr>
            <w:rFonts w:ascii="Arial" w:eastAsia="宋体" w:hAnsi="Arial" w:cs="Arial" w:hint="eastAsia"/>
            <w:color w:val="222222"/>
            <w:kern w:val="0"/>
            <w:sz w:val="16"/>
            <w:szCs w:val="16"/>
          </w:rPr>
          <w:t>的想法后</w:t>
        </w:r>
      </w:ins>
      <w:ins w:id="156" w:author="Administrator" w:date="2013-09-17T19:03:00Z">
        <w:r>
          <w:rPr>
            <w:rFonts w:ascii="Arial" w:eastAsia="宋体" w:hAnsi="Arial" w:cs="Arial" w:hint="eastAsia"/>
            <w:color w:val="222222"/>
            <w:kern w:val="0"/>
            <w:sz w:val="16"/>
            <w:szCs w:val="16"/>
          </w:rPr>
          <w:t>，我</w:t>
        </w:r>
      </w:ins>
      <w:ins w:id="157" w:author="Administrator" w:date="2013-09-17T19:04:00Z">
        <w:r>
          <w:rPr>
            <w:rFonts w:ascii="Arial" w:eastAsia="宋体" w:hAnsi="Arial" w:cs="Arial" w:hint="eastAsia"/>
            <w:color w:val="222222"/>
            <w:kern w:val="0"/>
            <w:sz w:val="16"/>
            <w:szCs w:val="16"/>
          </w:rPr>
          <w:t>明白凌霄不是放弃对信息学的学习</w:t>
        </w:r>
      </w:ins>
      <w:ins w:id="158" w:author="Administrator" w:date="2013-09-17T19:05:00Z">
        <w:r>
          <w:rPr>
            <w:rFonts w:ascii="Arial" w:eastAsia="宋体" w:hAnsi="Arial" w:cs="Arial" w:hint="eastAsia"/>
            <w:color w:val="222222"/>
            <w:kern w:val="0"/>
            <w:sz w:val="16"/>
            <w:szCs w:val="16"/>
          </w:rPr>
          <w:t>，</w:t>
        </w:r>
      </w:ins>
      <w:del w:id="159" w:author="Administrator" w:date="2013-09-17T19:00:00Z">
        <w:r w:rsidR="00DF4747" w:rsidRPr="001906F5" w:rsidDel="00EB717C">
          <w:rPr>
            <w:rFonts w:ascii="Arial" w:eastAsia="宋体" w:hAnsi="Arial" w:cs="Arial"/>
            <w:color w:val="222222"/>
            <w:kern w:val="0"/>
            <w:sz w:val="16"/>
            <w:szCs w:val="16"/>
          </w:rPr>
          <w:delText>。</w:delText>
        </w:r>
      </w:del>
      <w:r w:rsidR="00DF4747" w:rsidRPr="001906F5">
        <w:rPr>
          <w:rFonts w:ascii="Arial" w:eastAsia="宋体" w:hAnsi="Arial" w:cs="Arial"/>
          <w:color w:val="222222"/>
          <w:kern w:val="0"/>
          <w:sz w:val="16"/>
          <w:szCs w:val="16"/>
        </w:rPr>
        <w:t>相反</w:t>
      </w:r>
      <w:ins w:id="160" w:author="Administrator" w:date="2013-09-17T19:05:00Z">
        <w:r>
          <w:rPr>
            <w:rFonts w:ascii="Arial" w:eastAsia="宋体" w:hAnsi="Arial" w:cs="Arial" w:hint="eastAsia"/>
            <w:color w:val="222222"/>
            <w:kern w:val="0"/>
            <w:sz w:val="16"/>
            <w:szCs w:val="16"/>
          </w:rPr>
          <w:t>他是希望能在一个更广阔的环境中</w:t>
        </w:r>
      </w:ins>
      <w:ins w:id="161" w:author="Administrator" w:date="2013-09-17T19:06:00Z">
        <w:r>
          <w:rPr>
            <w:rFonts w:ascii="Arial" w:eastAsia="宋体" w:hAnsi="Arial" w:cs="Arial" w:hint="eastAsia"/>
            <w:color w:val="222222"/>
            <w:kern w:val="0"/>
            <w:sz w:val="16"/>
            <w:szCs w:val="16"/>
          </w:rPr>
          <w:t>，继续深入学习和提升</w:t>
        </w:r>
      </w:ins>
      <w:ins w:id="162" w:author="Administrator" w:date="2013-09-17T19:07:00Z">
        <w:r>
          <w:rPr>
            <w:rFonts w:ascii="Arial" w:eastAsia="宋体" w:hAnsi="Arial" w:cs="Arial" w:hint="eastAsia"/>
            <w:color w:val="222222"/>
            <w:kern w:val="0"/>
            <w:sz w:val="16"/>
            <w:szCs w:val="16"/>
          </w:rPr>
          <w:t>。</w:t>
        </w:r>
      </w:ins>
      <w:moveToRangeStart w:id="163" w:author="Administrator" w:date="2013-09-17T19:09:00Z" w:name="move367208307"/>
      <w:moveTo w:id="164" w:author="Administrator" w:date="2013-09-17T19:09:00Z">
        <w:r w:rsidRPr="001906F5">
          <w:rPr>
            <w:rFonts w:ascii="Arial" w:eastAsia="宋体" w:hAnsi="Arial" w:cs="Arial"/>
            <w:color w:val="222222"/>
            <w:kern w:val="0"/>
            <w:sz w:val="16"/>
            <w:szCs w:val="16"/>
          </w:rPr>
          <w:t>我知道凌霄是个有梦的男孩，并且能为梦想拼劲全力</w:t>
        </w:r>
        <w:del w:id="165" w:author="Administrator" w:date="2013-09-17T19:09:00Z">
          <w:r w:rsidRPr="001906F5" w:rsidDel="00EB717C">
            <w:rPr>
              <w:rFonts w:ascii="Arial" w:eastAsia="宋体" w:hAnsi="Arial" w:cs="Arial"/>
              <w:color w:val="222222"/>
              <w:kern w:val="0"/>
              <w:sz w:val="16"/>
              <w:szCs w:val="16"/>
            </w:rPr>
            <w:delText>，相信他所有的心愿都能实现！</w:delText>
          </w:r>
        </w:del>
      </w:moveTo>
      <w:ins w:id="166" w:author="Administrator" w:date="2013-09-17T19:10:00Z">
        <w:r>
          <w:rPr>
            <w:rFonts w:ascii="Arial" w:eastAsia="宋体" w:hAnsi="Arial" w:cs="Arial" w:hint="eastAsia"/>
            <w:color w:val="222222"/>
            <w:kern w:val="0"/>
            <w:sz w:val="16"/>
            <w:szCs w:val="16"/>
          </w:rPr>
          <w:t>。</w:t>
        </w:r>
      </w:ins>
    </w:p>
    <w:moveToRangeEnd w:id="163"/>
    <w:p w:rsidR="00EB717C" w:rsidRDefault="00EB717C" w:rsidP="00DF4747">
      <w:pPr>
        <w:widowControl/>
        <w:shd w:val="clear" w:color="auto" w:fill="FFFFFF"/>
        <w:jc w:val="left"/>
        <w:rPr>
          <w:ins w:id="167" w:author="Administrator" w:date="2013-09-17T19:09:00Z"/>
          <w:rFonts w:ascii="Arial" w:eastAsia="宋体" w:hAnsi="Arial" w:cs="Arial" w:hint="eastAsia"/>
          <w:color w:val="222222"/>
          <w:kern w:val="0"/>
          <w:sz w:val="16"/>
          <w:szCs w:val="16"/>
        </w:rPr>
      </w:pPr>
      <w:ins w:id="168" w:author="Administrator" w:date="2013-09-17T19:07:00Z">
        <w:r>
          <w:rPr>
            <w:rFonts w:ascii="Arial" w:eastAsia="宋体" w:hAnsi="Arial" w:cs="Arial" w:hint="eastAsia"/>
            <w:color w:val="222222"/>
            <w:kern w:val="0"/>
            <w:sz w:val="16"/>
            <w:szCs w:val="16"/>
          </w:rPr>
          <w:t>因此，我在这里给凌霄写推荐信，希望我</w:t>
        </w:r>
      </w:ins>
      <w:ins w:id="169" w:author="Administrator" w:date="2013-09-17T19:08:00Z">
        <w:r>
          <w:rPr>
            <w:rFonts w:ascii="Arial" w:eastAsia="宋体" w:hAnsi="Arial" w:cs="Arial" w:hint="eastAsia"/>
            <w:color w:val="222222"/>
            <w:kern w:val="0"/>
            <w:sz w:val="16"/>
            <w:szCs w:val="16"/>
          </w:rPr>
          <w:t>对他的了解会有帮助。如有需要，</w:t>
        </w:r>
      </w:ins>
      <w:ins w:id="170" w:author="Administrator" w:date="2013-09-17T19:09:00Z">
        <w:r>
          <w:rPr>
            <w:rFonts w:ascii="Arial" w:eastAsia="宋体" w:hAnsi="Arial" w:cs="Arial" w:hint="eastAsia"/>
            <w:color w:val="222222"/>
            <w:kern w:val="0"/>
            <w:sz w:val="16"/>
            <w:szCs w:val="16"/>
          </w:rPr>
          <w:t>请直接联系我。</w:t>
        </w:r>
      </w:ins>
    </w:p>
    <w:p w:rsidR="00EB717C" w:rsidRDefault="00EB717C">
      <w:pPr>
        <w:rPr>
          <w:ins w:id="171" w:author="Administrator" w:date="2013-09-17T19:13:00Z"/>
          <w:rFonts w:ascii="Arial" w:eastAsia="宋体" w:hAnsi="Arial" w:cs="Arial" w:hint="eastAsia"/>
          <w:color w:val="222222"/>
          <w:kern w:val="0"/>
          <w:sz w:val="16"/>
          <w:szCs w:val="16"/>
        </w:rPr>
      </w:pPr>
    </w:p>
    <w:p w:rsidR="00EB717C" w:rsidRDefault="00EB717C">
      <w:pPr>
        <w:rPr>
          <w:ins w:id="172" w:author="Administrator" w:date="2013-09-17T19:13:00Z"/>
          <w:rFonts w:ascii="Arial" w:eastAsia="宋体" w:hAnsi="Arial" w:cs="Arial" w:hint="eastAsia"/>
          <w:color w:val="222222"/>
          <w:kern w:val="0"/>
          <w:sz w:val="16"/>
          <w:szCs w:val="16"/>
        </w:rPr>
      </w:pPr>
    </w:p>
    <w:p w:rsidR="00EB717C" w:rsidRDefault="00EB717C">
      <w:pPr>
        <w:rPr>
          <w:ins w:id="173" w:author="Administrator" w:date="2013-09-17T19:13:00Z"/>
          <w:rFonts w:ascii="Arial" w:eastAsia="宋体" w:hAnsi="Arial" w:cs="Arial" w:hint="eastAsia"/>
          <w:color w:val="222222"/>
          <w:kern w:val="0"/>
          <w:sz w:val="16"/>
          <w:szCs w:val="16"/>
        </w:rPr>
      </w:pPr>
      <w:ins w:id="174" w:author="Administrator" w:date="2013-09-17T19:13:00Z">
        <w:r>
          <w:rPr>
            <w:rFonts w:ascii="Arial" w:eastAsia="宋体" w:hAnsi="Arial" w:cs="Arial" w:hint="eastAsia"/>
            <w:color w:val="222222"/>
            <w:kern w:val="0"/>
            <w:sz w:val="16"/>
            <w:szCs w:val="16"/>
          </w:rPr>
          <w:t>XXX</w:t>
        </w:r>
      </w:ins>
    </w:p>
    <w:p w:rsidR="00EB717C" w:rsidRDefault="00EB717C">
      <w:pPr>
        <w:rPr>
          <w:ins w:id="175" w:author="Administrator" w:date="2013-09-17T19:14:00Z"/>
          <w:rFonts w:ascii="Arial" w:eastAsia="宋体" w:hAnsi="Arial" w:cs="Arial" w:hint="eastAsia"/>
          <w:color w:val="222222"/>
          <w:kern w:val="0"/>
          <w:sz w:val="16"/>
          <w:szCs w:val="16"/>
        </w:rPr>
      </w:pPr>
      <w:ins w:id="176" w:author="Administrator" w:date="2013-09-17T19:13:00Z">
        <w:r>
          <w:rPr>
            <w:rFonts w:ascii="Arial" w:eastAsia="宋体" w:hAnsi="Arial" w:cs="Arial" w:hint="eastAsia"/>
            <w:color w:val="222222"/>
            <w:kern w:val="0"/>
            <w:sz w:val="16"/>
            <w:szCs w:val="16"/>
          </w:rPr>
          <w:t>成都七中信息学</w:t>
        </w:r>
      </w:ins>
      <w:ins w:id="177" w:author="Administrator" w:date="2013-09-17T19:14:00Z">
        <w:r>
          <w:rPr>
            <w:rFonts w:ascii="Arial" w:eastAsia="宋体" w:hAnsi="Arial" w:cs="Arial" w:hint="eastAsia"/>
            <w:color w:val="222222"/>
            <w:kern w:val="0"/>
            <w:sz w:val="16"/>
            <w:szCs w:val="16"/>
          </w:rPr>
          <w:t>竞赛总教练</w:t>
        </w:r>
      </w:ins>
    </w:p>
    <w:p w:rsidR="00EB717C" w:rsidRDefault="00EB717C">
      <w:pPr>
        <w:rPr>
          <w:ins w:id="178" w:author="Administrator" w:date="2013-09-17T19:14:00Z"/>
          <w:rFonts w:ascii="Arial" w:eastAsia="宋体" w:hAnsi="Arial" w:cs="Arial" w:hint="eastAsia"/>
          <w:color w:val="222222"/>
          <w:kern w:val="0"/>
          <w:sz w:val="16"/>
          <w:szCs w:val="16"/>
        </w:rPr>
      </w:pPr>
      <w:ins w:id="179" w:author="Administrator" w:date="2013-09-17T19:14:00Z">
        <w:r>
          <w:rPr>
            <w:rFonts w:ascii="Arial" w:eastAsia="宋体" w:hAnsi="Arial" w:cs="Arial" w:hint="eastAsia"/>
            <w:color w:val="222222"/>
            <w:kern w:val="0"/>
            <w:sz w:val="16"/>
            <w:szCs w:val="16"/>
          </w:rPr>
          <w:t>电话：</w:t>
        </w:r>
      </w:ins>
    </w:p>
    <w:p w:rsidR="00DF4747" w:rsidRPr="001906F5" w:rsidDel="00EB717C" w:rsidRDefault="00EB717C" w:rsidP="00DF4747">
      <w:pPr>
        <w:widowControl/>
        <w:shd w:val="clear" w:color="auto" w:fill="FFFFFF"/>
        <w:jc w:val="left"/>
        <w:rPr>
          <w:del w:id="180" w:author="Administrator" w:date="2013-09-17T19:11:00Z"/>
          <w:rFonts w:ascii="Arial" w:eastAsia="宋体" w:hAnsi="Arial" w:cs="Arial"/>
          <w:color w:val="222222"/>
          <w:kern w:val="0"/>
          <w:sz w:val="16"/>
          <w:szCs w:val="16"/>
        </w:rPr>
      </w:pPr>
      <w:ins w:id="181" w:author="Administrator" w:date="2013-09-17T19:14:00Z">
        <w:r>
          <w:rPr>
            <w:rFonts w:ascii="Arial" w:eastAsia="宋体" w:hAnsi="Arial" w:cs="Arial" w:hint="eastAsia"/>
            <w:color w:val="222222"/>
            <w:kern w:val="0"/>
            <w:sz w:val="16"/>
            <w:szCs w:val="16"/>
          </w:rPr>
          <w:t>邮箱：</w:t>
        </w:r>
      </w:ins>
      <w:del w:id="182" w:author="Administrator" w:date="2013-09-17T19:06:00Z">
        <w:r w:rsidR="00DF4747" w:rsidRPr="001906F5" w:rsidDel="00EB717C">
          <w:rPr>
            <w:rFonts w:ascii="Arial" w:eastAsia="宋体" w:hAnsi="Arial" w:cs="Arial"/>
            <w:color w:val="222222"/>
            <w:kern w:val="0"/>
            <w:sz w:val="16"/>
            <w:szCs w:val="16"/>
          </w:rPr>
          <w:delText>，</w:delText>
        </w:r>
      </w:del>
      <w:del w:id="183" w:author="Administrator" w:date="2013-09-17T19:11:00Z">
        <w:r w:rsidR="00DF4747" w:rsidRPr="001906F5" w:rsidDel="00EB717C">
          <w:rPr>
            <w:rFonts w:ascii="Arial" w:eastAsia="宋体" w:hAnsi="Arial" w:cs="Arial"/>
            <w:color w:val="222222"/>
            <w:kern w:val="0"/>
            <w:sz w:val="16"/>
            <w:szCs w:val="16"/>
          </w:rPr>
          <w:delText>在</w:delText>
        </w:r>
        <w:r w:rsidR="00DF4747" w:rsidRPr="001906F5" w:rsidDel="00EB717C">
          <w:rPr>
            <w:rFonts w:ascii="Arial" w:eastAsia="宋体" w:hAnsi="Arial" w:cs="Arial"/>
            <w:color w:val="222222"/>
            <w:kern w:val="0"/>
            <w:sz w:val="16"/>
            <w:szCs w:val="16"/>
          </w:rPr>
          <w:delText>2012</w:delText>
        </w:r>
        <w:r w:rsidR="00DF4747" w:rsidRPr="001906F5" w:rsidDel="00EB717C">
          <w:rPr>
            <w:rFonts w:ascii="Arial" w:eastAsia="宋体" w:hAnsi="Arial" w:cs="Arial"/>
            <w:color w:val="222222"/>
            <w:kern w:val="0"/>
            <w:sz w:val="16"/>
            <w:szCs w:val="16"/>
          </w:rPr>
          <w:delText>年</w:delText>
        </w:r>
        <w:r w:rsidR="00DF4747" w:rsidRPr="001906F5" w:rsidDel="00EB717C">
          <w:rPr>
            <w:rFonts w:ascii="Arial" w:eastAsia="宋体" w:hAnsi="Arial" w:cs="Arial"/>
            <w:color w:val="222222"/>
            <w:kern w:val="0"/>
            <w:sz w:val="16"/>
            <w:szCs w:val="16"/>
          </w:rPr>
          <w:delText>9</w:delText>
        </w:r>
        <w:r w:rsidR="00DF4747" w:rsidRPr="001906F5" w:rsidDel="00EB717C">
          <w:rPr>
            <w:rFonts w:ascii="Arial" w:eastAsia="宋体" w:hAnsi="Arial" w:cs="Arial"/>
            <w:color w:val="222222"/>
            <w:kern w:val="0"/>
            <w:sz w:val="16"/>
            <w:szCs w:val="16"/>
          </w:rPr>
          <w:delText>月，他便告诉我出国的打算，希望能接受国外顶级大学的教育。他觉得继续在竞赛的道路上走下去会扭曲他最初的目的，会令他变得功利。而且，更高层次的竞赛并不能带给他另外的东西，除了熟练度和代码的准确度。尽管学校或许会反对，我仍然支持凌霄的想法，毕竟学生选择我们身为老师的是不能左右的。虽然最后凌霄为了学校荣誉，还是参加了各个环节的考试，最后一场考试差一点就进国家队了，无奈在他准备申请的那段时间的测试累计分数低了点。关于申请，我知道他准备的很晚，而且全部是靠一己之力，再加上凌霄的家庭并不宽裕，最后很遗憾没能申到理想的美国大学。最近我听说凌霄放弃了清华的录取，准备再战一年，对此我也十分支持。</w:delText>
        </w:r>
      </w:del>
      <w:moveFromRangeStart w:id="184" w:author="Administrator" w:date="2013-09-17T19:09:00Z" w:name="move367208307"/>
      <w:moveFrom w:id="185" w:author="Administrator" w:date="2013-09-17T19:09:00Z">
        <w:del w:id="186" w:author="Administrator" w:date="2013-09-17T19:11:00Z">
          <w:r w:rsidR="00DF4747" w:rsidRPr="001906F5" w:rsidDel="00EB717C">
            <w:rPr>
              <w:rFonts w:ascii="Arial" w:eastAsia="宋体" w:hAnsi="Arial" w:cs="Arial"/>
              <w:color w:val="222222"/>
              <w:kern w:val="0"/>
              <w:sz w:val="16"/>
              <w:szCs w:val="16"/>
            </w:rPr>
            <w:delText>我知道凌霄是个有梦的男孩，并且能为梦想拼劲全力，相信他所有的心愿都能实现！</w:delText>
          </w:r>
        </w:del>
      </w:moveFrom>
      <w:moveFromRangeEnd w:id="184"/>
    </w:p>
    <w:p w:rsidR="003E0076" w:rsidRDefault="003E0076"/>
    <w:sectPr w:rsidR="003E0076" w:rsidSect="003E00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89" w:author="Administrator" w:date="2013-09-17T19:16:00Z" w:initials="admin">
    <w:p w:rsidR="00EB717C" w:rsidRDefault="00EB717C">
      <w:pPr>
        <w:pStyle w:val="a6"/>
      </w:pPr>
      <w:r>
        <w:rPr>
          <w:rStyle w:val="a5"/>
        </w:rPr>
        <w:annotationRef/>
      </w:r>
      <w:r>
        <w:rPr>
          <w:rFonts w:hint="eastAsia"/>
        </w:rPr>
        <w:t>什么奖牌，金牌，银牌？</w:t>
      </w:r>
    </w:p>
  </w:comment>
  <w:comment w:id="125" w:author="Administrator" w:date="2013-09-17T19:16:00Z" w:initials="admin">
    <w:p w:rsidR="00EB717C" w:rsidRDefault="00EB717C">
      <w:pPr>
        <w:pStyle w:val="a6"/>
      </w:pPr>
      <w:r>
        <w:rPr>
          <w:rStyle w:val="a5"/>
        </w:rPr>
        <w:annotationRef/>
      </w:r>
      <w:r>
        <w:rPr>
          <w:rFonts w:hint="eastAsia"/>
        </w:rPr>
        <w:t>是否是唯一的？</w:t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E7BEC" w:rsidRDefault="00FE7BEC" w:rsidP="00DF4747">
      <w:r>
        <w:separator/>
      </w:r>
    </w:p>
  </w:endnote>
  <w:endnote w:type="continuationSeparator" w:id="0">
    <w:p w:rsidR="00FE7BEC" w:rsidRDefault="00FE7BEC" w:rsidP="00DF474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E7BEC" w:rsidRDefault="00FE7BEC" w:rsidP="00DF4747">
      <w:r>
        <w:separator/>
      </w:r>
    </w:p>
  </w:footnote>
  <w:footnote w:type="continuationSeparator" w:id="0">
    <w:p w:rsidR="00FE7BEC" w:rsidRDefault="00FE7BEC" w:rsidP="00DF474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bordersDoNotSurroundHeader/>
  <w:bordersDoNotSurroundFooter/>
  <w:trackRevision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F4747"/>
    <w:rsid w:val="003E0076"/>
    <w:rsid w:val="00BB3433"/>
    <w:rsid w:val="00CC5CAC"/>
    <w:rsid w:val="00DF4747"/>
    <w:rsid w:val="00EB717C"/>
    <w:rsid w:val="00FE7B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F474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F474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F474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F474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F4747"/>
    <w:rPr>
      <w:sz w:val="18"/>
      <w:szCs w:val="18"/>
    </w:rPr>
  </w:style>
  <w:style w:type="character" w:styleId="a5">
    <w:name w:val="annotation reference"/>
    <w:basedOn w:val="a0"/>
    <w:uiPriority w:val="99"/>
    <w:semiHidden/>
    <w:unhideWhenUsed/>
    <w:rsid w:val="00DF4747"/>
    <w:rPr>
      <w:sz w:val="21"/>
      <w:szCs w:val="21"/>
    </w:rPr>
  </w:style>
  <w:style w:type="paragraph" w:styleId="a6">
    <w:name w:val="annotation text"/>
    <w:basedOn w:val="a"/>
    <w:link w:val="Char1"/>
    <w:uiPriority w:val="99"/>
    <w:semiHidden/>
    <w:unhideWhenUsed/>
    <w:rsid w:val="00DF4747"/>
    <w:pPr>
      <w:jc w:val="left"/>
    </w:pPr>
  </w:style>
  <w:style w:type="character" w:customStyle="1" w:styleId="Char1">
    <w:name w:val="批注文字 Char"/>
    <w:basedOn w:val="a0"/>
    <w:link w:val="a6"/>
    <w:uiPriority w:val="99"/>
    <w:semiHidden/>
    <w:rsid w:val="00DF4747"/>
  </w:style>
  <w:style w:type="paragraph" w:styleId="a7">
    <w:name w:val="annotation subject"/>
    <w:basedOn w:val="a6"/>
    <w:next w:val="a6"/>
    <w:link w:val="Char2"/>
    <w:uiPriority w:val="99"/>
    <w:semiHidden/>
    <w:unhideWhenUsed/>
    <w:rsid w:val="00DF4747"/>
    <w:rPr>
      <w:b/>
      <w:bCs/>
    </w:rPr>
  </w:style>
  <w:style w:type="character" w:customStyle="1" w:styleId="Char2">
    <w:name w:val="批注主题 Char"/>
    <w:basedOn w:val="Char1"/>
    <w:link w:val="a7"/>
    <w:uiPriority w:val="99"/>
    <w:semiHidden/>
    <w:rsid w:val="00DF4747"/>
    <w:rPr>
      <w:b/>
      <w:bCs/>
    </w:rPr>
  </w:style>
  <w:style w:type="paragraph" w:styleId="a8">
    <w:name w:val="Balloon Text"/>
    <w:basedOn w:val="a"/>
    <w:link w:val="Char3"/>
    <w:uiPriority w:val="99"/>
    <w:semiHidden/>
    <w:unhideWhenUsed/>
    <w:rsid w:val="00DF4747"/>
    <w:rPr>
      <w:sz w:val="18"/>
      <w:szCs w:val="18"/>
    </w:rPr>
  </w:style>
  <w:style w:type="character" w:customStyle="1" w:styleId="Char3">
    <w:name w:val="批注框文本 Char"/>
    <w:basedOn w:val="a0"/>
    <w:link w:val="a8"/>
    <w:uiPriority w:val="99"/>
    <w:semiHidden/>
    <w:rsid w:val="00DF474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361</Words>
  <Characters>2059</Characters>
  <Application>Microsoft Office Word</Application>
  <DocSecurity>0</DocSecurity>
  <Lines>17</Lines>
  <Paragraphs>4</Paragraphs>
  <ScaleCrop>false</ScaleCrop>
  <Company>Microsoft</Company>
  <LinksUpToDate>false</LinksUpToDate>
  <CharactersWithSpaces>2416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2013-09-17T09:36:00Z</dcterms:created>
  <dcterms:modified xsi:type="dcterms:W3CDTF">2013-09-17T11:16:00Z</dcterms:modified>
</cp:coreProperties>
</file>