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0" w:before="0" w:line="285" w:lineRule="atLeast"/>
      </w:pPr>
      <w:r>
        <w:rPr>
          <w:rFonts w:ascii="Consolas" w:hAnsi="Consolas"/>
          <w:color w:val="000000"/>
          <w:sz w:val="24"/>
          <w:szCs w:val="24"/>
        </w:rPr>
        <w:t>Stanford students possess an intellectual vitality. Reflect on an idea or experience that has been important to your intellectual development. (250 words limit)</w:t>
      </w:r>
    </w:p>
    <w:p>
      <w:pPr>
        <w:pStyle w:val="style21"/>
        <w:spacing w:after="0" w:before="0" w:line="285" w:lineRule="atLeast"/>
      </w:pPr>
      <w:r>
        <w:rPr>
          <w:rFonts w:ascii="Consolas" w:hAnsi="Consolas"/>
          <w:color w:val="000000"/>
          <w:sz w:val="24"/>
          <w:szCs w:val="24"/>
        </w:rPr>
      </w:r>
    </w:p>
    <w:p>
      <w:pPr>
        <w:pStyle w:val="style21"/>
        <w:spacing w:after="0" w:before="0" w:line="285" w:lineRule="atLeast"/>
      </w:pPr>
      <w:del w:author="csimstu " w:date="2013-10-10T16:15:00Z" w:id="0">
        <w:r>
          <w:rPr>
            <w:rFonts w:ascii="Consolas" w:hAnsi="Consolas"/>
            <w:color w:val="000000"/>
            <w:sz w:val="24"/>
            <w:szCs w:val="24"/>
          </w:rPr>
          <w:delText>Intuition is a taboo in the scientific world, which considers it illogical, absurd, even anti-science. How can ideas come from nowhere? Like other children who took math as perfection, I disparaged anything that wasn’t under the supervision of pure rationality...</w:delText>
        </w:r>
      </w:del>
    </w:p>
    <w:p>
      <w:pPr>
        <w:pStyle w:val="style21"/>
        <w:spacing w:after="0" w:before="0" w:line="285" w:lineRule="atLeast"/>
      </w:pPr>
      <w:del w:author="csimstu " w:date="2013-10-10T16:15:00Z" w:id="1">
        <w:r>
          <w:rPr>
            <w:rFonts w:ascii="Consolas" w:hAnsi="Consolas"/>
            <w:color w:val="000000"/>
            <w:sz w:val="24"/>
            <w:szCs w:val="24"/>
          </w:rPr>
        </w:r>
      </w:del>
    </w:p>
    <w:p>
      <w:pPr>
        <w:pStyle w:val="style21"/>
        <w:spacing w:after="0" w:before="0" w:line="285" w:lineRule="atLeast"/>
      </w:pPr>
      <w:del w:author="csimstu " w:date="2013-10-10T16:15:00Z" w:id="2">
        <w:r>
          <w:rPr>
            <w:rFonts w:ascii="Consolas" w:hAnsi="Consolas"/>
            <w:color w:val="000000"/>
            <w:sz w:val="24"/>
            <w:szCs w:val="24"/>
          </w:rPr>
          <w:delText>...until I engaged in Olympiad in Informatics. Since the amount of information is so large, I worked extremely hard to understand every concept. Even so, when facing a problem, I sometimes found nowhere to start. There was something missing, a trigger, an “aha!” After struggling for a long time, I eventually found the trick: practice. At first every problem was confusing and without a clear direction. But gradually, I began to observe patterns – patterns that certainly exists but are hard to delineate in language. I found that when facing new problems, some ideas would come from nowhere. That's when I realized human brains have the ability of unconsciously assessing situations based on experiences. From then on, I kept practicing a lot of OI problems, and my intuition – my insight – became more and more reliable.</w:delText>
        </w:r>
      </w:del>
    </w:p>
    <w:p>
      <w:pPr>
        <w:pStyle w:val="style21"/>
        <w:spacing w:after="0" w:before="0" w:line="285" w:lineRule="atLeast"/>
      </w:pPr>
      <w:del w:author="csimstu " w:date="2013-10-10T16:15:00Z" w:id="3">
        <w:r>
          <w:rPr>
            <w:rFonts w:ascii="Consolas" w:hAnsi="Consolas"/>
            <w:color w:val="000000"/>
            <w:sz w:val="24"/>
            <w:szCs w:val="24"/>
          </w:rPr>
        </w:r>
      </w:del>
    </w:p>
    <w:p>
      <w:pPr>
        <w:pStyle w:val="style21"/>
        <w:spacing w:after="0" w:before="0" w:line="285" w:lineRule="atLeast"/>
      </w:pPr>
      <w:del w:author="csimstu " w:date="2013-10-10T16:15:00Z" w:id="4">
        <w:r>
          <w:rPr>
            <w:rFonts w:ascii="Consolas" w:hAnsi="Consolas"/>
            <w:color w:val="000000"/>
            <w:sz w:val="24"/>
            <w:szCs w:val="24"/>
          </w:rPr>
          <w:delText>Apart from solving scientific problems, I find intuition can be used in life circumstances. Sometimes when reasoning cannot give the obviously right choice, I chose to follow my heart</w:delText>
        </w:r>
      </w:del>
      <w:del w:author="csimstu " w:date="2013-10-10T16:15:00Z" w:id="5">
        <w:r>
          <w:rPr>
            <w:rFonts w:ascii="Consolas" w:hAnsi="Consolas"/>
            <w:color w:val="000000"/>
            <w:sz w:val="24"/>
            <w:szCs w:val="24"/>
          </w:rPr>
          <w:commentReference w:id="0"/>
        </w:r>
      </w:del>
      <w:del w:author="csimstu " w:date="2013-10-10T16:15:00Z" w:id="6">
        <w:r>
          <w:rPr>
            <w:rFonts w:ascii="Consolas" w:hAnsi="Consolas"/>
            <w:color w:val="000000"/>
            <w:sz w:val="24"/>
            <w:szCs w:val="24"/>
          </w:rPr>
          <w:delText xml:space="preserve">. Many of the decisions I make prove to be futile and might even lead to bad results, but those become valuable experiences that might beget better decisions in the future. I believe in the unexploited power of intuition, and thus look forward to taking more challenges since every experience is a </w:delText>
        </w:r>
      </w:del>
      <w:del w:author="csimstu " w:date="2013-10-10T16:15:00Z" w:id="7">
        <w:bookmarkStart w:id="0" w:name="__DdeLink__30_593778480"/>
        <w:r>
          <w:rPr>
            <w:rFonts w:ascii="Consolas" w:hAnsi="Consolas"/>
            <w:color w:val="000000"/>
            <w:sz w:val="24"/>
            <w:szCs w:val="24"/>
          </w:rPr>
          <w:delText>fortune</w:delText>
        </w:r>
      </w:del>
      <w:del w:author="csimstu " w:date="2013-10-10T16:15:00Z" w:id="8">
        <w:bookmarkEnd w:id="0"/>
        <w:r>
          <w:rPr>
            <w:rFonts w:ascii="Consolas" w:hAnsi="Consolas"/>
            <w:color w:val="000000"/>
            <w:sz w:val="24"/>
            <w:szCs w:val="24"/>
          </w:rPr>
          <w:delText>.</w:delText>
        </w:r>
      </w:del>
      <w:r>
        <w:rPr>
          <w:rFonts w:ascii="Consolas" w:hAnsi="Consolas"/>
          <w:color w:val="000000"/>
          <w:sz w:val="24"/>
          <w:szCs w:val="24"/>
        </w:rPr>
        <w:commentReference w:id="1"/>
      </w:r>
    </w:p>
    <w:p>
      <w:pPr>
        <w:pStyle w:val="style21"/>
      </w:pPr>
      <w:del w:author="csimstu " w:date="2013-10-10T16:15:00Z" w:id="9">
        <w:r>
          <w:rPr>
            <w:rFonts w:ascii="Consolas" w:hAnsi="Consolas"/>
            <w:color w:val="000000"/>
            <w:sz w:val="24"/>
            <w:szCs w:val="24"/>
          </w:rPr>
        </w:r>
      </w:del>
    </w:p>
    <w:p>
      <w:pPr>
        <w:pStyle w:val="style21"/>
      </w:pPr>
      <w:del w:author="csimstu " w:date="2013-10-10T16:15:00Z" w:id="10">
        <w:r>
          <w:rPr>
            <w:rFonts w:ascii="Consolas" w:hAnsi="Consolas"/>
            <w:color w:val="000000"/>
            <w:sz w:val="24"/>
            <w:szCs w:val="24"/>
          </w:rPr>
        </w:r>
      </w:del>
    </w:p>
    <w:p>
      <w:pPr>
        <w:pStyle w:val="style21"/>
      </w:pPr>
      <w:r>
        <w:rPr>
          <w:rFonts w:ascii="Consolas" w:hAnsi="Consolas"/>
          <w:color w:val="000000"/>
          <w:sz w:val="24"/>
          <w:szCs w:val="24"/>
        </w:rPr>
      </w:r>
    </w:p>
    <w:p>
      <w:pPr>
        <w:pStyle w:val="style21"/>
      </w:pPr>
      <w:r>
        <w:rPr>
          <w:rFonts w:ascii="Consolas" w:hAnsi="Consolas"/>
          <w:color w:val="000000"/>
          <w:sz w:val="24"/>
          <w:szCs w:val="24"/>
        </w:rPr>
        <w:t>I used to worship rationality, contemplating pure reasoning as the ultimate solution to every problem. I disparaged those involving in writing and painting whose work was not to be trusted. Moreover, I engaged in programming, a procedure totally based on numbers and facts.</w:t>
      </w:r>
    </w:p>
    <w:p>
      <w:pPr>
        <w:pStyle w:val="style21"/>
      </w:pPr>
      <w:r>
        <w:rPr>
          <w:rFonts w:ascii="Consolas" w:hAnsi="Consolas"/>
          <w:color w:val="000000"/>
          <w:sz w:val="24"/>
          <w:szCs w:val="24"/>
        </w:rPr>
        <w:t>It was when I studied Machine Learning that I realized the limitation of computer. The "real" artificial intelligence, creating procedures imitating human reasoning, had long been considered an impossible solution to challenges like translating, gaming in chess - all feasible solutions rely on boring statistics. What makes us special on this planet is quite the opposite of what I am proud of – the emotion.</w:t>
      </w:r>
    </w:p>
    <w:p>
      <w:pPr>
        <w:pStyle w:val="style21"/>
      </w:pPr>
      <w:r>
        <w:rPr>
          <w:rFonts w:ascii="Consolas" w:hAnsi="Consolas"/>
          <w:color w:val="000000"/>
          <w:sz w:val="24"/>
          <w:szCs w:val="24"/>
        </w:rPr>
        <w:t>So I swerved focus. I started to involve in areas more humane, like literature and art. I stopped repressing anger, fear or depress overtly to maintain a statue of composure; I scuffle and tremble and cry as my mood directs. I spent less time struggling in dilemma; I follow my gut feeling whatever to its end.</w:t>
      </w:r>
    </w:p>
    <w:p>
      <w:pPr>
        <w:pStyle w:val="style21"/>
      </w:pPr>
      <w:r>
        <w:rPr>
          <w:rFonts w:ascii="Consolas" w:hAnsi="Consolas"/>
          <w:color w:val="000000"/>
          <w:sz w:val="24"/>
          <w:szCs w:val="24"/>
        </w:rPr>
        <w:t>And I find a whole new world, a simpler one without having to work out everything thoroughly. I start to see things in a more vivid way, rather than piles of cold facts. A bird sing or scent of spring will drag me out of quilt to start a colorful day. I trust my inner compass more, though sometimes messes up, but every setback can be treated as a reinforcement, and confidence come as a result.</w:t>
      </w:r>
    </w:p>
    <w:p>
      <w:pPr>
        <w:pStyle w:val="style21"/>
        <w:spacing w:after="120" w:before="0"/>
      </w:pPr>
      <w:r>
        <w:rPr>
          <w:rFonts w:ascii="Consolas" w:hAnsi="Consolas"/>
          <w:color w:val="000000"/>
          <w:sz w:val="24"/>
          <w:szCs w:val="24"/>
        </w:rPr>
        <w:t>Unlike computers that never make wrongs, emotion makes me vital, biologically and intellectually.</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10-08T17:22:00Z" w:id="0">
    <w:p>
      <w:r>
        <w:rPr>
          <w:b/>
        </w:rPr>
        <w:t>Thesis:</w:t>
      </w:r>
      <w:r>
        <w:rPr/>
        <w:t xml:space="preserve"> Within this short piece, it seems like you have several slightly different (if not competing) definitions of intuition. We’ve got patterns, practice, unconscious rationality, experience, following your heart all in one essay! For your next draft, you need to more clearly delineate which of these describes intuition as you see it. Or what’s the relationship between all of these (does practice lead to acting based on experience?) </w:t>
      </w:r>
    </w:p>
    <w:p>
      <w:r>
        <w:rPr/>
      </w:r>
    </w:p>
  </w:comment>
  <w:comment w:author="Emily Mock" w:date="2013-10-08T17:23:00Z" w:id="1">
    <w:p>
      <w:r>
        <w:rPr/>
        <w:t>You use your intuition to make decisions, and then what? What’s the larger impact of this concept to you? Why is the idea intellectually vital?</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Lucida Grande" w:cs="Lucida Grande" w:hAnsi="Lucida Grande"/>
      <w:sz w:val="18"/>
      <w:szCs w:val="18"/>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annotation text"/>
    <w:basedOn w:val="style0"/>
    <w:next w:val="style25"/>
    <w:pPr/>
    <w:rPr/>
  </w:style>
  <w:style w:styleId="style26" w:type="paragraph">
    <w:name w:val="annotation subject"/>
    <w:basedOn w:val="style25"/>
    <w:next w:val="style26"/>
    <w:pPr/>
    <w:rPr>
      <w:b/>
      <w:bCs/>
      <w:sz w:val="20"/>
      <w:szCs w:val="20"/>
    </w:rPr>
  </w:style>
  <w:style w:styleId="style27" w:type="paragraph">
    <w:name w:val="Balloon Text"/>
    <w:basedOn w:val="style0"/>
    <w:next w:val="style27"/>
    <w:pPr/>
    <w:rPr>
      <w:rFonts w:ascii="Lucida Grande" w:cs="Lucida Grande" w:hAnsi="Lucida Grande"/>
      <w:sz w:val="18"/>
      <w:szCs w:val="18"/>
    </w:rPr>
  </w:style>
  <w:style w:styleId="style28" w:type="paragraph">
    <w:name w:val="Revision"/>
    <w:next w:val="style28"/>
    <w:pPr>
      <w:widowControl/>
      <w:tabs>
        <w:tab w:leader="none" w:pos="720" w:val="left"/>
      </w:tabs>
      <w:suppressAutoHyphens w:val="true"/>
    </w:pPr>
    <w:rPr>
      <w:rFonts w:ascii="Cambria" w:cs="" w:eastAsia="文泉驿正黑" w:hAnsi="Cambria"/>
      <w:color w:val="auto"/>
      <w:sz w:val="24"/>
      <w:szCs w:val="24"/>
      <w:lang w:bidi="ar-SA" w:eastAsia="ja-JP"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6538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2013-09-12T16:54:00.00Z</dcterms:created>
  <dc:creator>csimstu </dc:creator>
  <cp:lastModifiedBy>Emily Mock</cp:lastModifiedBy>
  <dcterms:modified xsi:type="dcterms:W3CDTF">2013-10-08T09:23:00.00Z</dcterms:modified>
  <cp:revision>330</cp:revision>
</cp:coreProperties>
</file>