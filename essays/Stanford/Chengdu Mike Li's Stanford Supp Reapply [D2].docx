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left"/>
      </w:pPr>
      <w:r>
        <w:rPr>
          <w:rFonts w:ascii="Consolas" w:hAnsi="Consolas"/>
          <w:b w:val="false"/>
          <w:i w:val="false"/>
          <w:caps w:val="false"/>
          <w:smallCaps w:val="false"/>
          <w:color w:val="000000"/>
          <w:spacing w:val="0"/>
          <w:sz w:val="24"/>
        </w:rPr>
        <w:t>Please reflect on your experiences and personal development since your last application. (250 word limit.)</w:t>
      </w:r>
    </w:p>
    <w:p>
      <w:pPr>
        <w:pStyle w:val="style0"/>
        <w:ind w:hanging="0" w:left="0" w:right="0"/>
        <w:jc w:val="left"/>
      </w:pPr>
      <w:r>
        <w:rPr/>
      </w:r>
    </w:p>
    <w:p>
      <w:pPr>
        <w:pStyle w:val="style0"/>
        <w:ind w:hanging="0" w:left="0" w:right="0"/>
        <w:jc w:val="left"/>
      </w:pPr>
      <w:del w:author="csimstu " w:date="2013-10-10T16:17:00Z" w:id="0">
        <w:r>
          <w:rPr>
            <w:rFonts w:ascii="Consolas" w:hAnsi="Consolas"/>
            <w:b w:val="false"/>
            <w:i w:val="false"/>
            <w:caps w:val="false"/>
            <w:smallCaps w:val="false"/>
            <w:color w:val="000000"/>
            <w:spacing w:val="0"/>
            <w:sz w:val="24"/>
          </w:rPr>
          <w:delText>events: Winter Camp “deliberate” fiasco → rejection letter → retake SAT in May &amp; June because of dissatisfaction → determine to reapply second time → seek for internship, not fond of Microsoft's lethargy workspace → drop off Tsinghua → found C2 game studio → more preparation for studying abroad</w:delText>
        </w:r>
      </w:del>
    </w:p>
    <w:p>
      <w:pPr>
        <w:pStyle w:val="style0"/>
        <w:ind w:hanging="0" w:left="0" w:right="0"/>
        <w:jc w:val="left"/>
      </w:pPr>
      <w:r>
        <w:rPr/>
      </w:r>
    </w:p>
    <w:p>
      <w:pPr>
        <w:pStyle w:val="style0"/>
        <w:ind w:hanging="0" w:left="0" w:right="0"/>
        <w:jc w:val="left"/>
      </w:pPr>
      <w:del w:author="csimstu " w:date="2013-10-10T16:17:00Z" w:id="1">
        <w:r>
          <w:rPr>
            <w:rFonts w:ascii="Consolas" w:hAnsi="Consolas"/>
            <w:b w:val="false"/>
            <w:i w:val="false"/>
            <w:caps w:val="false"/>
            <w:smallCaps w:val="false"/>
            <w:color w:val="000000"/>
            <w:spacing w:val="0"/>
            <w:sz w:val="24"/>
          </w:rPr>
          <w:delText>improvement</w:delText>
        </w:r>
      </w:del>
      <w:del w:author="csimstu " w:date="2013-10-10T16:17:00Z" w:id="2">
        <w:r>
          <w:rPr>
            <w:rFonts w:ascii="Consolas" w:hAnsi="Consolas"/>
            <w:b w:val="false"/>
            <w:i w:val="false"/>
            <w:caps w:val="false"/>
            <w:smallCaps w:val="false"/>
            <w:color w:val="000000"/>
            <w:spacing w:val="0"/>
            <w:sz w:val="24"/>
            <w:u w:val="none"/>
          </w:rPr>
          <w:delText>: resistance towards failure, independent decision making(give up the chance for IOI for its dullness compared with studying abroad; give up the chance for internship since too narrow and deep, contradicting my philosophy of diversity), create chances if there's none(apply for intern as an ineligible high schooler, but finally make it possible, also first in history), bravery(drop off Tsinghua and choose studying abroad as the only way out, even with huge need of FA), mature(experience too much flux in the turning of the year)</w:delText>
        </w:r>
      </w:del>
    </w:p>
    <w:p>
      <w:pPr>
        <w:pStyle w:val="style0"/>
        <w:ind w:hanging="0" w:left="0" w:right="0"/>
        <w:jc w:val="left"/>
      </w:pPr>
      <w:r>
        <w:rPr/>
      </w:r>
    </w:p>
    <w:p>
      <w:pPr>
        <w:pStyle w:val="style0"/>
        <w:jc w:val="left"/>
      </w:pPr>
      <w:del w:author="csimstu " w:date="2013-10-10T17:30:00Z" w:id="3">
        <w:r>
          <w:rPr>
            <w:rFonts w:ascii="Consolas" w:hAnsi="Consolas"/>
            <w:b w:val="false"/>
            <w:i w:val="false"/>
            <w:caps w:val="false"/>
            <w:smallCaps w:val="false"/>
            <w:color w:val="000000"/>
            <w:spacing w:val="0"/>
            <w:sz w:val="24"/>
            <w:u w:val="none"/>
          </w:rPr>
          <w:delText xml:space="preserve">Although I had deliberately given up the chance of entering national team for IOI, the day I finished my last competition of Olympiad in Informatics was still full of melancholy. I put 3 hours onto a single problem, wanting to solve that hardest problem gracefully as a silent resignation, but no luck owing to inaccurate precision. Anyway, the result was as I planned. The chance of participating IOI should have been luring to me, if I had not wasted 4 months preparing to study abroad. But now, even after receiving rejection letters from dream school, yes, it's you Stanford, I still consider last year's decision wise, for I knew further pursuit in OI was of no benefit for me, except increasing proficiency and repetition, and maybe an international gold; it should not be the destination, but only a mid way of learning and creating, and I have achieved these goals. </w:delText>
        </w:r>
      </w:del>
    </w:p>
    <w:p>
      <w:pPr>
        <w:pStyle w:val="style0"/>
        <w:jc w:val="left"/>
      </w:pPr>
      <w:r>
        <w:rPr/>
      </w:r>
    </w:p>
    <w:p>
      <w:pPr>
        <w:pStyle w:val="style0"/>
        <w:jc w:val="left"/>
      </w:pPr>
      <w:del w:author="csimstu " w:date="2013-10-10T17:30:00Z" w:id="4">
        <w:r>
          <w:rPr>
            <w:rFonts w:ascii="Consolas" w:hAnsi="Consolas"/>
            <w:b w:val="false"/>
            <w:i w:val="false"/>
            <w:caps w:val="false"/>
            <w:smallCaps w:val="false"/>
            <w:color w:val="000000"/>
            <w:spacing w:val="0"/>
            <w:sz w:val="24"/>
            <w:u w:val="none"/>
          </w:rPr>
          <w:delText xml:space="preserve">But studying abroad is different. It was in fact unthinkable in my area where the gravity of reality was too strong that anything deviated was doomed to hit the ground. But through sparky keyholes, I got to have a glimpse of the outer world, mostly by perusing books of renowned professors. In a flux of events, I found there's a university named Stanford on the west coast in the other face of the Earth, where “the wind of freedom blows”. I knew it was too distant for me, so I let my dream came in advance: I asked a friend who would pass by to bury a bottle with my encoded message under an oak tree. That was junior 3. The next time I found myself closest was three years later, and was rejected naturally because of lack of preparation. </w:delText>
        </w:r>
      </w:del>
    </w:p>
    <w:p>
      <w:pPr>
        <w:pStyle w:val="style0"/>
        <w:jc w:val="left"/>
      </w:pPr>
      <w:r>
        <w:rPr/>
      </w:r>
    </w:p>
    <w:p>
      <w:pPr>
        <w:pStyle w:val="style0"/>
        <w:jc w:val="left"/>
      </w:pPr>
      <w:del w:author="csimstu " w:date="2013-10-10T17:30:00Z" w:id="5">
        <w:r>
          <w:rPr>
            <w:rFonts w:ascii="Consolas" w:hAnsi="Consolas"/>
            <w:b w:val="false"/>
            <w:i w:val="false"/>
            <w:caps w:val="false"/>
            <w:smallCaps w:val="false"/>
            <w:color w:val="000000"/>
            <w:spacing w:val="0"/>
            <w:sz w:val="24"/>
            <w:u w:val="none"/>
          </w:rPr>
          <w:delText xml:space="preserve">So I decided to take a gap, giving up Tsinghua's offer, which was unfit for me. I enjoyed the freshness for a spared year, free to do anything. I first conceived to do an internship. So I sent tons of emails containing my CV to IT companies although I knew normally high school graduate was ineligible. But through contacts and interviews, I proved my ability and was welcomed by Microsoft Research Asia to take a visit before final decision. However, it disappointed me, since doing research requires one digging extremely deep into a very specific subject, and I did not want to be constrained in a narrow field. So I contacted two other college graduates, and we started a game studio from scratch. In this way, the control of destiny was again in my hand. </w:delText>
        </w:r>
      </w:del>
    </w:p>
    <w:p>
      <w:pPr>
        <w:pStyle w:val="style0"/>
        <w:jc w:val="left"/>
      </w:pPr>
      <w:r>
        <w:rPr/>
      </w:r>
    </w:p>
    <w:p>
      <w:pPr>
        <w:pStyle w:val="style0"/>
        <w:jc w:val="left"/>
      </w:pPr>
      <w:del w:author="csimstu " w:date="2013-10-10T17:30:00Z" w:id="6">
        <w:r>
          <w:rPr>
            <w:rFonts w:ascii="Consolas" w:hAnsi="Consolas"/>
            <w:b w:val="false"/>
            <w:i w:val="false"/>
            <w:caps w:val="false"/>
            <w:smallCaps w:val="false"/>
            <w:color w:val="000000"/>
            <w:spacing w:val="0"/>
            <w:sz w:val="24"/>
            <w:u w:val="none"/>
          </w:rPr>
          <w:delText>It is clear that I've changed much since last application, but I am more glad on parts that haven't swerved, and I hope those will never vary as time goes by.</w:delText>
        </w:r>
      </w:del>
    </w:p>
    <w:p>
      <w:pPr>
        <w:pStyle w:val="style0"/>
        <w:jc w:val="left"/>
      </w:pPr>
      <w:r>
        <w:rPr/>
      </w:r>
    </w:p>
    <w:p>
      <w:pPr>
        <w:pStyle w:val="style0"/>
        <w:jc w:val="left"/>
      </w:pPr>
      <w:ins w:author="csimstu " w:date="2013-10-10T16:21:00Z" w:id="7">
        <w:r>
          <w:rPr>
            <w:rFonts w:ascii="Consolas" w:hAnsi="Consolas"/>
            <w:b w:val="false"/>
            <w:i w:val="false"/>
            <w:caps w:val="false"/>
            <w:smallCaps w:val="false"/>
            <w:color w:val="000000"/>
            <w:spacing w:val="0"/>
            <w:sz w:val="24"/>
            <w:u w:val="none"/>
          </w:rPr>
          <w:t>The day I quit Tsinghua's offer and decided to take a gap, my father asked me</w:t>
        </w:r>
      </w:ins>
      <w:ins w:author="csimstu " w:date="2013-10-10T16:22:00Z" w:id="8">
        <w:r>
          <w:rPr>
            <w:rFonts w:ascii="Consolas" w:hAnsi="Consolas"/>
            <w:b w:val="false"/>
            <w:i w:val="false"/>
            <w:caps w:val="false"/>
            <w:smallCaps w:val="false"/>
            <w:color w:val="000000"/>
            <w:spacing w:val="0"/>
            <w:sz w:val="24"/>
            <w:u w:val="none"/>
          </w:rPr>
          <w:t>, “What was the happiest period of your life?” I contemplated a while on this weird question</w:t>
        </w:r>
      </w:ins>
      <w:ins w:author="csimstu " w:date="2013-10-10T16:23:00Z" w:id="9">
        <w:r>
          <w:rPr>
            <w:rFonts w:ascii="Consolas" w:hAnsi="Consolas"/>
            <w:b w:val="false"/>
            <w:i w:val="false"/>
            <w:caps w:val="false"/>
            <w:smallCaps w:val="false"/>
            <w:color w:val="000000"/>
            <w:spacing w:val="0"/>
            <w:sz w:val="24"/>
            <w:u w:val="none"/>
          </w:rPr>
          <w:t xml:space="preserve">. Astonishingly, I found my answer was a “now”. </w:t>
        </w:r>
      </w:ins>
      <w:ins w:author="csimstu " w:date="2013-10-10T16:26:00Z" w:id="10">
        <w:r>
          <w:rPr>
            <w:rFonts w:ascii="Consolas" w:hAnsi="Consolas"/>
            <w:b w:val="false"/>
            <w:i w:val="false"/>
            <w:caps w:val="false"/>
            <w:smallCaps w:val="false"/>
            <w:color w:val="000000"/>
            <w:spacing w:val="0"/>
            <w:sz w:val="24"/>
            <w:u w:val="none"/>
          </w:rPr>
          <w:t>Previous classmates and friends</w:t>
        </w:r>
      </w:ins>
      <w:ins w:author="csimstu " w:date="2013-10-10T16:25:00Z" w:id="11">
        <w:r>
          <w:rPr>
            <w:rFonts w:ascii="Consolas" w:hAnsi="Consolas"/>
            <w:b w:val="false"/>
            <w:i w:val="false"/>
            <w:caps w:val="false"/>
            <w:smallCaps w:val="false"/>
            <w:color w:val="000000"/>
            <w:spacing w:val="0"/>
            <w:sz w:val="24"/>
            <w:u w:val="none"/>
          </w:rPr>
          <w:t xml:space="preserve"> were going to universities with promising future</w:t>
        </w:r>
      </w:ins>
      <w:ins w:author="csimstu " w:date="2013-10-10T16:26:00Z" w:id="12">
        <w:r>
          <w:rPr>
            <w:rFonts w:ascii="Consolas" w:hAnsi="Consolas"/>
            <w:b w:val="false"/>
            <w:i w:val="false"/>
            <w:caps w:val="false"/>
            <w:smallCaps w:val="false"/>
            <w:color w:val="000000"/>
            <w:spacing w:val="0"/>
            <w:sz w:val="24"/>
            <w:u w:val="none"/>
          </w:rPr>
          <w:t>, all except me</w:t>
        </w:r>
      </w:ins>
      <w:ins w:author="csimstu " w:date="2013-10-10T16:28:00Z" w:id="13">
        <w:r>
          <w:rPr>
            <w:rFonts w:ascii="Consolas" w:hAnsi="Consolas"/>
            <w:b w:val="false"/>
            <w:i w:val="false"/>
            <w:caps w:val="false"/>
            <w:smallCaps w:val="false"/>
            <w:color w:val="000000"/>
            <w:spacing w:val="0"/>
            <w:sz w:val="24"/>
            <w:u w:val="none"/>
          </w:rPr>
          <w:t xml:space="preserve">. But it was free of guarantees that </w:t>
        </w:r>
      </w:ins>
      <w:ins w:author="csimstu " w:date="2013-10-10T16:29:00Z" w:id="14">
        <w:r>
          <w:rPr>
            <w:rFonts w:ascii="Consolas" w:hAnsi="Consolas"/>
            <w:b w:val="false"/>
            <w:i w:val="false"/>
            <w:caps w:val="false"/>
            <w:smallCaps w:val="false"/>
            <w:color w:val="000000"/>
            <w:spacing w:val="0"/>
            <w:sz w:val="24"/>
            <w:u w:val="none"/>
          </w:rPr>
          <w:t>made me lighthearted</w:t>
        </w:r>
      </w:ins>
      <w:ins w:author="csimstu " w:date="2013-10-10T16:57:00Z" w:id="15">
        <w:r>
          <w:rPr>
            <w:rFonts w:ascii="Consolas" w:hAnsi="Consolas"/>
            <w:b w:val="false"/>
            <w:i w:val="false"/>
            <w:caps w:val="false"/>
            <w:smallCaps w:val="false"/>
            <w:color w:val="000000"/>
            <w:spacing w:val="0"/>
            <w:sz w:val="24"/>
            <w:u w:val="none"/>
          </w:rPr>
          <w:t>, with so many paths to tread. And I could reapply.</w:t>
        </w:r>
      </w:ins>
    </w:p>
    <w:p>
      <w:pPr>
        <w:pStyle w:val="style0"/>
        <w:jc w:val="left"/>
      </w:pPr>
      <w:r>
        <w:rPr/>
      </w:r>
    </w:p>
    <w:p>
      <w:pPr>
        <w:pStyle w:val="style0"/>
        <w:jc w:val="left"/>
      </w:pPr>
      <w:ins w:author="csimstu " w:date="2013-10-10T17:11:00Z" w:id="16">
        <w:r>
          <w:rPr>
            <w:rFonts w:ascii="Consolas" w:hAnsi="Consolas"/>
            <w:b w:val="false"/>
            <w:i w:val="false"/>
            <w:caps w:val="false"/>
            <w:smallCaps w:val="false"/>
            <w:color w:val="000000"/>
            <w:spacing w:val="0"/>
            <w:sz w:val="24"/>
            <w:u w:val="none"/>
          </w:rPr>
          <w:t>Stanford has been my dream scho</w:t>
        </w:r>
      </w:ins>
      <w:ins w:author="csimstu " w:date="2013-10-10T17:12:00Z" w:id="17">
        <w:r>
          <w:rPr>
            <w:rFonts w:ascii="Consolas" w:hAnsi="Consolas"/>
            <w:b w:val="false"/>
            <w:i w:val="false"/>
            <w:caps w:val="false"/>
            <w:smallCaps w:val="false"/>
            <w:color w:val="000000"/>
            <w:spacing w:val="0"/>
            <w:sz w:val="24"/>
            <w:u w:val="none"/>
          </w:rPr>
          <w:t xml:space="preserve">ol for many years. </w:t>
        </w:r>
      </w:ins>
      <w:ins w:author="csimstu " w:date="2013-10-10T17:15:00Z" w:id="18">
        <w:r>
          <w:rPr>
            <w:rFonts w:ascii="Consolas" w:hAnsi="Consolas"/>
            <w:b w:val="false"/>
            <w:i w:val="false"/>
            <w:caps w:val="false"/>
            <w:smallCaps w:val="false"/>
            <w:color w:val="000000"/>
            <w:spacing w:val="0"/>
            <w:sz w:val="24"/>
            <w:u w:val="none"/>
          </w:rPr>
          <w:t>The start was too complex to cover</w:t>
        </w:r>
      </w:ins>
      <w:ins w:author="csimstu " w:date="2013-10-10T17:16:00Z" w:id="19">
        <w:r>
          <w:rPr>
            <w:rFonts w:ascii="Consolas" w:hAnsi="Consolas"/>
            <w:b w:val="false"/>
            <w:i w:val="false"/>
            <w:caps w:val="false"/>
            <w:smallCaps w:val="false"/>
            <w:color w:val="000000"/>
            <w:spacing w:val="0"/>
            <w:sz w:val="24"/>
            <w:u w:val="none"/>
          </w:rPr>
          <w:t xml:space="preserve">, but the first time I tried to create a connection </w:t>
        </w:r>
      </w:ins>
      <w:ins w:author="csimstu " w:date="2013-10-10T17:17:00Z" w:id="20">
        <w:r>
          <w:rPr>
            <w:rFonts w:ascii="Consolas" w:hAnsi="Consolas"/>
            <w:b w:val="false"/>
            <w:i w:val="false"/>
            <w:caps w:val="false"/>
            <w:smallCaps w:val="false"/>
            <w:color w:val="000000"/>
            <w:spacing w:val="0"/>
            <w:sz w:val="24"/>
            <w:u w:val="none"/>
          </w:rPr>
          <w:t xml:space="preserve">was in junior 3, when </w:t>
        </w:r>
      </w:ins>
      <w:ins w:author="csimstu " w:date="2013-10-10T16:58:00Z" w:id="21">
        <w:r>
          <w:rPr>
            <w:rFonts w:ascii="Consolas" w:hAnsi="Consolas"/>
            <w:b w:val="false"/>
            <w:i w:val="false"/>
            <w:caps w:val="false"/>
            <w:smallCaps w:val="false"/>
            <w:color w:val="000000"/>
            <w:spacing w:val="0"/>
            <w:sz w:val="24"/>
            <w:u w:val="none"/>
          </w:rPr>
          <w:t>I asked a friend who would pass the campus by to bury a bottle with my encoded message under an oak tree. I long for the prevailing “wind of freedom”, and diversity, two things nowhere to be found if I pursue in my nation. The next time I found myself closest was three years later, and was unfortunately in the 94% pool.</w:t>
        </w:r>
      </w:ins>
      <w:ins w:author="csimstu " w:date="2013-10-10T17:22:00Z" w:id="22">
        <w:r>
          <w:rPr>
            <w:rFonts w:ascii="Consolas" w:hAnsi="Consolas"/>
            <w:b w:val="false"/>
            <w:i w:val="false"/>
            <w:caps w:val="false"/>
            <w:smallCaps w:val="false"/>
            <w:color w:val="000000"/>
            <w:spacing w:val="0"/>
            <w:sz w:val="24"/>
            <w:u w:val="none"/>
          </w:rPr>
          <w:t xml:space="preserve"> </w:t>
        </w:r>
      </w:ins>
      <w:ins w:author="csimstu " w:date="2013-10-10T17:25:00Z" w:id="23">
        <w:r>
          <w:rPr>
            <w:rFonts w:ascii="Consolas" w:hAnsi="Consolas"/>
            <w:b w:val="false"/>
            <w:i w:val="false"/>
            <w:caps w:val="false"/>
            <w:smallCaps w:val="false"/>
            <w:color w:val="000000"/>
            <w:spacing w:val="0"/>
            <w:sz w:val="24"/>
            <w:u w:val="none"/>
          </w:rPr>
          <w:t xml:space="preserve">But it was not </w:t>
        </w:r>
      </w:ins>
      <w:ins w:author="csimstu " w:date="2013-10-10T17:25:00Z" w:id="24">
        <w:r>
          <w:rPr>
            <w:rFonts w:ascii="Consolas" w:cs="Lohit Hindi" w:eastAsia="文泉驿正黑" w:hAnsi="Consolas"/>
            <w:b w:val="false"/>
            <w:i w:val="false"/>
            <w:caps w:val="false"/>
            <w:smallCaps w:val="false"/>
            <w:color w:val="000000"/>
            <w:spacing w:val="0"/>
            <w:sz w:val="24"/>
            <w:szCs w:val="24"/>
            <w:u w:val="none"/>
            <w:lang w:bidi="hi-IN" w:eastAsia="zh-CN" w:val="en-US"/>
          </w:rPr>
          <w:t>the end</w:t>
        </w:r>
      </w:ins>
      <w:ins w:author="csimstu " w:date="2013-10-10T17:26:00Z" w:id="25">
        <w:r>
          <w:rPr>
            <w:rFonts w:ascii="Consolas" w:cs="Lohit Hindi" w:eastAsia="文泉驿正黑" w:hAnsi="Consolas"/>
            <w:b w:val="false"/>
            <w:i w:val="false"/>
            <w:caps w:val="false"/>
            <w:smallCaps w:val="false"/>
            <w:color w:val="000000"/>
            <w:spacing w:val="0"/>
            <w:sz w:val="24"/>
            <w:szCs w:val="24"/>
            <w:u w:val="none"/>
            <w:lang w:bidi="hi-IN" w:eastAsia="zh-CN" w:val="en-US"/>
          </w:rPr>
          <w:t>, because the progress of dream-catching would never fail; it might only sus</w:t>
        </w:r>
      </w:ins>
      <w:ins w:author="csimstu " w:date="2013-10-10T17:27:00Z" w:id="26">
        <w:r>
          <w:rPr>
            <w:rFonts w:ascii="Consolas" w:cs="Lohit Hindi" w:eastAsia="文泉驿正黑" w:hAnsi="Consolas"/>
            <w:b w:val="false"/>
            <w:i w:val="false"/>
            <w:caps w:val="false"/>
            <w:smallCaps w:val="false"/>
            <w:color w:val="000000"/>
            <w:spacing w:val="0"/>
            <w:sz w:val="24"/>
            <w:szCs w:val="24"/>
            <w:u w:val="none"/>
            <w:lang w:bidi="hi-IN" w:eastAsia="zh-CN" w:val="en-US"/>
          </w:rPr>
          <w:t>pend.</w:t>
        </w:r>
      </w:ins>
    </w:p>
    <w:p>
      <w:pPr>
        <w:pStyle w:val="style0"/>
        <w:jc w:val="left"/>
      </w:pPr>
      <w:r>
        <w:rPr/>
      </w:r>
    </w:p>
    <w:p>
      <w:pPr>
        <w:pStyle w:val="style0"/>
        <w:jc w:val="left"/>
      </w:pPr>
      <w:ins w:author="csimstu " w:date="2013-10-10T16:34:00Z" w:id="27">
        <w:r>
          <w:rPr>
            <w:rFonts w:ascii="Consolas" w:hAnsi="Consolas"/>
            <w:b w:val="false"/>
            <w:i w:val="false"/>
            <w:caps w:val="false"/>
            <w:smallCaps w:val="false"/>
            <w:color w:val="000000"/>
            <w:spacing w:val="0"/>
            <w:sz w:val="24"/>
            <w:u w:val="none"/>
          </w:rPr>
          <w:t xml:space="preserve">I have grown much in the past 7 months. Most of all, I learned to take initiatives, and to pick my own route. I first planned to do an internship. So I applied to IT companies, although normally high school graduate was ineligible. Through contacts and interviews, I proved my ability and passed the test. But visiting the company, I hesitated because I did not want to be constrained in a narrow field at so early an age. Instead, I contacted two other college graduates, and we started a game studio from scratch. Game making was always my childhood wish, and it was a good idea for me to realize it in this sparing year. I am happy to find the control of destiny is again in my hand. </w:t>
        </w:r>
      </w:ins>
      <w:ins w:author="csimstu " w:date="2013-10-10T17:43:00Z" w:id="28">
        <w:r>
          <w:rPr>
            <w:rFonts w:ascii="Consolas" w:hAnsi="Consolas"/>
            <w:b w:val="false"/>
            <w:i w:val="false"/>
            <w:caps w:val="false"/>
            <w:smallCaps w:val="false"/>
            <w:color w:val="000000"/>
            <w:spacing w:val="0"/>
            <w:sz w:val="24"/>
            <w:u w:val="none"/>
          </w:rPr>
          <w:t xml:space="preserve">The reality and dream </w:t>
        </w:r>
      </w:ins>
      <w:ins w:author="csimstu " w:date="2013-10-10T17:44:00Z" w:id="29">
        <w:r>
          <w:rPr>
            <w:rFonts w:ascii="Consolas" w:hAnsi="Consolas"/>
            <w:b w:val="false"/>
            <w:i w:val="false"/>
            <w:caps w:val="false"/>
            <w:smallCaps w:val="false"/>
            <w:color w:val="000000"/>
            <w:spacing w:val="0"/>
            <w:sz w:val="24"/>
            <w:u w:val="none"/>
          </w:rPr>
          <w:t>are integrating into one.</w:t>
        </w:r>
      </w:ins>
    </w:p>
    <w:p>
      <w:pPr>
        <w:pStyle w:val="style0"/>
        <w:jc w:val="left"/>
      </w:pPr>
      <w:r>
        <w:rPr/>
      </w:r>
    </w:p>
    <w:p>
      <w:pPr>
        <w:pStyle w:val="style0"/>
        <w:jc w:val="left"/>
      </w:pPr>
      <w:r>
        <w:rPr>
          <w:rFonts w:ascii="Consolas" w:hAnsi="Consolas"/>
          <w:b w:val="false"/>
          <w:i w:val="false"/>
          <w:caps w:val="false"/>
          <w:smallCaps w:val="false"/>
          <w:color w:val="000000"/>
          <w:spacing w:val="0"/>
          <w:sz w:val="24"/>
          <w:u w:val="none"/>
        </w:rPr>
        <w:t>+transition, development in mind, chongzu</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paragraph">
    <w:name w:val="标题"/>
    <w:basedOn w:val="style0"/>
    <w:next w:val="style16"/>
    <w:pPr>
      <w:keepNext/>
      <w:spacing w:after="120" w:before="240"/>
    </w:pPr>
    <w:rPr>
      <w:rFonts w:ascii="Liberation Sans" w:cs="Lohit Hindi" w:eastAsia="微软雅黑" w:hAnsi="Liberation Sans"/>
      <w:sz w:val="28"/>
      <w:szCs w:val="28"/>
    </w:rPr>
  </w:style>
  <w:style w:styleId="style16" w:type="paragraph">
    <w:name w:val="正文"/>
    <w:basedOn w:val="style0"/>
    <w:next w:val="style16"/>
    <w:pPr>
      <w:spacing w:after="120" w:before="0"/>
    </w:pPr>
    <w:rPr/>
  </w:style>
  <w:style w:styleId="style17" w:type="paragraph">
    <w:name w:val="列表"/>
    <w:basedOn w:val="style16"/>
    <w:next w:val="style17"/>
    <w:pPr/>
    <w:rPr>
      <w:rFonts w:cs="Lohit Hindi"/>
    </w:rPr>
  </w:style>
  <w:style w:styleId="style18" w:type="paragraph">
    <w:name w:val="题注"/>
    <w:basedOn w:val="style0"/>
    <w:next w:val="style18"/>
    <w:pPr>
      <w:suppressLineNumbers/>
      <w:spacing w:after="120" w:before="120"/>
    </w:pPr>
    <w:rPr>
      <w:rFonts w:cs="Lohit Hindi"/>
      <w:i/>
      <w:iCs/>
      <w:sz w:val="24"/>
      <w:szCs w:val="24"/>
    </w:rPr>
  </w:style>
  <w:style w:styleId="style19" w:type="paragraph">
    <w:name w:val="目录"/>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2013-10-07T19:46:30.00Z</dcterms:created>
  <dc:creator>csimstu </dc:creator>
  <cp:revision>0</cp:revision>
</cp:coreProperties>
</file>