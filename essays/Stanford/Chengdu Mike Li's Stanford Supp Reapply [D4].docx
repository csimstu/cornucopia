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mbria" w:hAnsi="Cambria"/>
          <w:i/>
          <w:color w:val="000000"/>
          <w:sz w:val="22"/>
          <w:szCs w:val="22"/>
        </w:rPr>
        <w:t>Prompt: Please reflect on your experiences and personal development since your last application. (250 word limit.)</w:t>
      </w:r>
    </w:p>
    <w:p>
      <w:pPr>
        <w:pStyle w:val="style0"/>
      </w:pPr>
      <w:r>
        <w:rPr/>
      </w:r>
    </w:p>
    <w:p>
      <w:pPr>
        <w:pStyle w:val="style0"/>
      </w:pPr>
      <w:r>
        <w:rPr/>
        <w:commentReference w:id="0"/>
      </w:r>
    </w:p>
    <w:p>
      <w:pPr>
        <w:pStyle w:val="style0"/>
      </w:pPr>
      <w:r>
        <w:rPr>
          <w:rFonts w:ascii="Cambria" w:hAnsi="Cambria"/>
          <w:color w:val="000000"/>
          <w:sz w:val="22"/>
          <w:szCs w:val="22"/>
        </w:rPr>
        <w:t xml:space="preserve">The day I rejected Tsinghua's offer and decided to take a gap year, my father asked me, “What was the happiest period of your life?” After contemplating this weird question for a while, I found my answer was </w:t>
      </w:r>
      <w:del w:author="Emily Mock" w:date="2013-10-15T19:59:00Z" w:id="0">
        <w:r>
          <w:rPr>
            <w:rFonts w:ascii="Cambria" w:hAnsi="Cambria"/>
            <w:color w:val="000000"/>
            <w:sz w:val="22"/>
            <w:szCs w:val="22"/>
          </w:rPr>
          <w:delText xml:space="preserve">a </w:delText>
        </w:r>
      </w:del>
      <w:r>
        <w:rPr>
          <w:rFonts w:ascii="Cambria" w:hAnsi="Cambria"/>
          <w:color w:val="000000"/>
          <w:sz w:val="22"/>
          <w:szCs w:val="22"/>
        </w:rPr>
        <w:t>“now”. Classmates and friends were going to universities with seemingly steady futures. But being free of guarantees with so many paths to tread, I felt like an escaped fugitive.</w:t>
      </w:r>
    </w:p>
    <w:p>
      <w:pPr>
        <w:pStyle w:val="style0"/>
      </w:pPr>
      <w:r>
        <w:rPr/>
      </w:r>
    </w:p>
    <w:p>
      <w:pPr>
        <w:pStyle w:val="style0"/>
      </w:pPr>
      <w:del w:author="csimstu " w:date="2013-10-16T15:41:00Z" w:id="1">
        <w:r>
          <w:rPr>
            <w:rFonts w:ascii="Cambria" w:hAnsi="Cambria"/>
            <w:color w:val="000000"/>
            <w:sz w:val="22"/>
            <w:szCs w:val="22"/>
          </w:rPr>
          <w:delText>Stanford is one of the paths I've been taking.</w:delText>
        </w:r>
      </w:del>
      <w:r>
        <w:rPr>
          <w:rFonts w:ascii="Cambria" w:hAnsi="Cambria"/>
          <w:color w:val="000000"/>
          <w:sz w:val="22"/>
          <w:szCs w:val="22"/>
        </w:rPr>
        <w:t xml:space="preserve"> </w:t>
      </w:r>
      <w:ins w:author="csimstu " w:date="2013-10-16T15:41:00Z" w:id="2">
        <w:r>
          <w:rPr>
            <w:rFonts w:ascii="Cambria" w:hAnsi="Cambria"/>
            <w:color w:val="000000"/>
            <w:sz w:val="22"/>
            <w:szCs w:val="22"/>
          </w:rPr>
          <w:t>I have long been longing for Stanfords' “wind of freedom”</w:t>
        </w:r>
      </w:ins>
      <w:ins w:author="csimstu " w:date="2013-10-16T15:42:00Z" w:id="3">
        <w:r>
          <w:rPr>
            <w:rFonts w:ascii="Cambria" w:hAnsi="Cambria"/>
            <w:color w:val="000000"/>
            <w:sz w:val="22"/>
            <w:szCs w:val="22"/>
          </w:rPr>
          <w:t xml:space="preserve">. </w:t>
        </w:r>
      </w:ins>
      <w:r>
        <w:rPr/>
        <w:commentReference w:id="1"/>
      </w:r>
      <w:r>
        <w:rPr>
          <w:rFonts w:ascii="Cambria" w:hAnsi="Cambria"/>
          <w:color w:val="000000"/>
          <w:sz w:val="22"/>
          <w:szCs w:val="22"/>
        </w:rPr>
        <w:t>The first time I linked with Stanford was in junior 3, when I asked a friend who would pass by the campus to bury a bottle with my encoded dream message under an oak tree. On the lid labeled “date to open Sept. 2013</w:t>
      </w:r>
      <w:ins w:author="Emily Mock" w:date="2013-10-15T20:01:00Z" w:id="4">
        <w:r>
          <w:rPr>
            <w:rFonts w:ascii="Cambria" w:hAnsi="Cambria"/>
            <w:color w:val="000000"/>
            <w:sz w:val="22"/>
            <w:szCs w:val="22"/>
          </w:rPr>
          <w:t>.</w:t>
        </w:r>
      </w:ins>
      <w:r>
        <w:rPr>
          <w:rFonts w:ascii="Cambria" w:hAnsi="Cambria"/>
          <w:color w:val="000000"/>
          <w:sz w:val="22"/>
          <w:szCs w:val="22"/>
        </w:rPr>
        <w:t>” The rejection last year implied the date might be wrong, but it was not the end, because the progress of dream-catching would never fail; it would only suspend.</w:t>
      </w:r>
    </w:p>
    <w:p>
      <w:pPr>
        <w:pStyle w:val="style0"/>
      </w:pPr>
      <w:r>
        <w:rPr/>
      </w:r>
    </w:p>
    <w:p>
      <w:pPr>
        <w:pStyle w:val="style0"/>
      </w:pPr>
      <w:del w:author="csimstu " w:date="2013-10-16T15:42:00Z" w:id="5">
        <w:r>
          <w:rPr>
            <w:rFonts w:ascii="Cambria" w:hAnsi="Cambria"/>
            <w:color w:val="000000"/>
            <w:sz w:val="22"/>
            <w:szCs w:val="22"/>
          </w:rPr>
          <w:delText>Another thing I've always wanted to do is to put what I learn into creation, so I applied for internships.</w:delText>
        </w:r>
      </w:del>
      <w:r>
        <w:rPr>
          <w:rFonts w:ascii="Cambria" w:hAnsi="Cambria"/>
          <w:color w:val="000000"/>
          <w:sz w:val="22"/>
          <w:szCs w:val="22"/>
        </w:rPr>
        <w:t xml:space="preserve"> </w:t>
      </w:r>
      <w:ins w:author="csimstu " w:date="2013-10-16T15:43:00Z" w:id="6">
        <w:r>
          <w:rPr>
            <w:rFonts w:ascii="Cambria" w:hAnsi="Cambria"/>
            <w:color w:val="000000"/>
            <w:sz w:val="22"/>
            <w:szCs w:val="22"/>
          </w:rPr>
          <w:t xml:space="preserve">So I tried to search freedom in other ways. I first applied for internships. </w:t>
        </w:r>
      </w:ins>
      <w:r>
        <w:rPr>
          <w:rFonts w:ascii="Cambria" w:hAnsi="Cambria"/>
          <w:color w:val="000000"/>
          <w:sz w:val="22"/>
          <w:szCs w:val="22"/>
        </w:rPr>
        <w:t xml:space="preserve">Although I </w:t>
      </w:r>
      <w:del w:author="csimstu " w:date="2013-10-16T15:44:00Z" w:id="7">
        <w:r>
          <w:rPr>
            <w:rFonts w:ascii="Cambria" w:hAnsi="Cambria"/>
            <w:color w:val="000000"/>
            <w:sz w:val="22"/>
            <w:szCs w:val="22"/>
          </w:rPr>
          <w:delText xml:space="preserve">passed the </w:delText>
        </w:r>
      </w:del>
      <w:del w:author="csimstu " w:date="2013-10-16T15:43:00Z" w:id="8">
        <w:r>
          <w:rPr>
            <w:rFonts w:ascii="Cambria" w:hAnsi="Cambria"/>
            <w:color w:val="000000"/>
            <w:sz w:val="22"/>
            <w:szCs w:val="22"/>
          </w:rPr>
          <w:delText xml:space="preserve">test and </w:delText>
        </w:r>
      </w:del>
      <w:r>
        <w:rPr>
          <w:rFonts w:ascii="Cambria" w:hAnsi="Cambria"/>
          <w:color w:val="000000"/>
          <w:sz w:val="22"/>
          <w:szCs w:val="22"/>
        </w:rPr>
        <w:t xml:space="preserve">managed to get </w:t>
      </w:r>
      <w:ins w:author="csimstu " w:date="2013-10-16T15:46:00Z" w:id="9">
        <w:r>
          <w:rPr>
            <w:rFonts w:ascii="Cambria" w:hAnsi="Cambria"/>
            <w:color w:val="000000"/>
            <w:sz w:val="22"/>
            <w:szCs w:val="22"/>
          </w:rPr>
          <w:t xml:space="preserve">some </w:t>
        </w:r>
      </w:ins>
      <w:r>
        <w:rPr>
          <w:rFonts w:ascii="Cambria" w:hAnsi="Cambria"/>
          <w:color w:val="000000"/>
          <w:sz w:val="22"/>
          <w:szCs w:val="22"/>
        </w:rPr>
        <w:t>offers</w:t>
      </w:r>
      <w:del w:author="csimstu " w:date="2013-10-16T15:46:00Z" w:id="10">
        <w:r>
          <w:rPr>
            <w:rFonts w:ascii="Cambria" w:hAnsi="Cambria"/>
            <w:color w:val="000000"/>
            <w:sz w:val="22"/>
            <w:szCs w:val="22"/>
          </w:rPr>
          <w:delText xml:space="preserve"> from Microsoft and Alibaba</w:delText>
        </w:r>
      </w:del>
      <w:r>
        <w:rPr>
          <w:rFonts w:ascii="Cambria" w:hAnsi="Cambria"/>
          <w:color w:val="000000"/>
          <w:sz w:val="22"/>
          <w:szCs w:val="22"/>
        </w:rPr>
        <w:t xml:space="preserve">, upon visiting the </w:t>
      </w:r>
      <w:del w:author="csimstu " w:date="2013-10-16T15:46:00Z" w:id="11">
        <w:r>
          <w:rPr>
            <w:rFonts w:ascii="Cambria" w:hAnsi="Cambria"/>
            <w:color w:val="000000"/>
            <w:sz w:val="22"/>
            <w:szCs w:val="22"/>
          </w:rPr>
          <w:delText>company</w:delText>
        </w:r>
      </w:del>
      <w:ins w:author="csimstu " w:date="2013-10-16T15:46:00Z" w:id="12">
        <w:r>
          <w:rPr>
            <w:rFonts w:ascii="Cambria" w:hAnsi="Cambria"/>
            <w:color w:val="000000"/>
            <w:sz w:val="22"/>
            <w:szCs w:val="22"/>
          </w:rPr>
          <w:t>Mi</w:t>
        </w:r>
      </w:ins>
      <w:ins w:author="csimstu " w:date="2013-10-16T15:47:00Z" w:id="13">
        <w:r>
          <w:rPr>
            <w:rFonts w:ascii="Cambria" w:hAnsi="Cambria"/>
            <w:color w:val="000000"/>
            <w:sz w:val="22"/>
            <w:szCs w:val="22"/>
          </w:rPr>
          <w:t>crosoft building</w:t>
        </w:r>
      </w:ins>
      <w:r>
        <w:rPr>
          <w:rFonts w:ascii="Cambria" w:hAnsi="Cambria"/>
          <w:color w:val="000000"/>
          <w:sz w:val="22"/>
          <w:szCs w:val="22"/>
        </w:rPr>
        <w:t>, I found it far different from what I conceived</w:t>
      </w:r>
      <w:ins w:author="Emily Mock" w:date="2013-10-15T20:01:00Z" w:id="14">
        <w:r>
          <w:rPr>
            <w:rFonts w:ascii="Cambria" w:hAnsi="Cambria"/>
            <w:color w:val="000000"/>
            <w:sz w:val="22"/>
            <w:szCs w:val="22"/>
          </w:rPr>
          <w:t xml:space="preserve">. </w:t>
        </w:r>
      </w:ins>
      <w:ins w:author="csimstu " w:date="2013-10-16T15:48:00Z" w:id="15">
        <w:r>
          <w:rPr>
            <w:rFonts w:ascii="Cambria" w:hAnsi="Cambria"/>
            <w:color w:val="000000"/>
            <w:sz w:val="22"/>
            <w:szCs w:val="22"/>
          </w:rPr>
          <w:t xml:space="preserve">People were </w:t>
        </w:r>
      </w:ins>
      <w:ins w:author="csimstu " w:date="2013-10-16T15:49:00Z" w:id="16">
        <w:r>
          <w:rPr>
            <w:rFonts w:ascii="Cambria" w:hAnsi="Cambria"/>
            <w:color w:val="000000"/>
            <w:sz w:val="22"/>
            <w:szCs w:val="22"/>
          </w:rPr>
          <w:t>locked up in small boxes</w:t>
        </w:r>
      </w:ins>
      <w:ins w:author="csimstu " w:date="2013-10-16T15:51:00Z" w:id="17">
        <w:r>
          <w:rPr>
            <w:rFonts w:ascii="Cambria" w:hAnsi="Cambria"/>
            <w:color w:val="000000"/>
            <w:sz w:val="22"/>
            <w:szCs w:val="22"/>
          </w:rPr>
          <w:t xml:space="preserve">, doing </w:t>
        </w:r>
      </w:ins>
      <w:del w:author="csimstu " w:date="2013-10-16T15:51:00Z" w:id="18">
        <w:r>
          <w:rPr>
            <w:rFonts w:ascii="Cambria" w:hAnsi="Cambria"/>
            <w:color w:val="000000"/>
            <w:sz w:val="22"/>
            <w:szCs w:val="22"/>
          </w:rPr>
          <w:delText xml:space="preserve">Their </w:delText>
        </w:r>
      </w:del>
      <w:ins w:author="Emily Mock" w:date="2013-10-15T20:01:00Z" w:id="19">
        <w:r>
          <w:rPr>
            <w:rFonts w:ascii="Cambria" w:hAnsi="Cambria"/>
            <w:color w:val="000000"/>
            <w:sz w:val="22"/>
            <w:szCs w:val="22"/>
          </w:rPr>
          <w:t xml:space="preserve">work </w:t>
        </w:r>
      </w:ins>
      <w:del w:author="csimstu " w:date="2013-10-16T15:51:00Z" w:id="20">
        <w:r>
          <w:rPr>
            <w:rFonts w:ascii="Cambria" w:hAnsi="Cambria"/>
            <w:color w:val="000000"/>
            <w:sz w:val="22"/>
            <w:szCs w:val="22"/>
          </w:rPr>
          <w:delText>was</w:delText>
        </w:r>
      </w:del>
      <w:del w:author="Emily Mock" w:date="2013-10-15T20:01:00Z" w:id="21">
        <w:r>
          <w:rPr>
            <w:rFonts w:ascii="Cambria" w:hAnsi="Cambria"/>
            <w:color w:val="000000"/>
            <w:sz w:val="22"/>
            <w:szCs w:val="22"/>
          </w:rPr>
          <w:delText>,</w:delText>
        </w:r>
      </w:del>
      <w:del w:author="csimstu " w:date="2013-10-16T15:51:00Z" w:id="22">
        <w:r>
          <w:rPr>
            <w:rFonts w:ascii="Cambria" w:hAnsi="Cambria"/>
            <w:color w:val="000000"/>
            <w:sz w:val="22"/>
            <w:szCs w:val="22"/>
          </w:rPr>
          <w:delText xml:space="preserve"> </w:delText>
        </w:r>
      </w:del>
      <w:del w:author="Emily Mock" w:date="2013-10-15T20:01:00Z" w:id="23">
        <w:r>
          <w:rPr>
            <w:rFonts w:ascii="Cambria" w:hAnsi="Cambria"/>
            <w:color w:val="000000"/>
            <w:sz w:val="22"/>
            <w:szCs w:val="22"/>
          </w:rPr>
          <w:delText xml:space="preserve">more like being </w:delText>
        </w:r>
      </w:del>
      <w:del w:author="csimstu " w:date="2013-10-16T15:51:00Z" w:id="24">
        <w:r>
          <w:rPr>
            <w:rFonts w:ascii="Cambria" w:hAnsi="Cambria"/>
            <w:color w:val="000000"/>
            <w:sz w:val="22"/>
            <w:szCs w:val="22"/>
          </w:rPr>
          <w:delText>constrained</w:delText>
        </w:r>
      </w:del>
      <w:r>
        <w:rPr>
          <w:rFonts w:ascii="Cambria" w:hAnsi="Cambria"/>
          <w:color w:val="000000"/>
          <w:sz w:val="22"/>
          <w:szCs w:val="22"/>
        </w:rPr>
        <w:t xml:space="preserve"> in a </w:t>
      </w:r>
      <w:ins w:author="csimstu " w:date="2013-10-16T15:51:00Z" w:id="25">
        <w:r>
          <w:rPr>
            <w:rFonts w:ascii="Cambria" w:hAnsi="Cambria"/>
            <w:color w:val="000000"/>
            <w:sz w:val="22"/>
            <w:szCs w:val="22"/>
          </w:rPr>
          <w:t xml:space="preserve">extremely specific and </w:t>
        </w:r>
      </w:ins>
      <w:r>
        <w:rPr>
          <w:rFonts w:ascii="Cambria" w:hAnsi="Cambria"/>
          <w:color w:val="000000"/>
          <w:sz w:val="22"/>
          <w:szCs w:val="22"/>
        </w:rPr>
        <w:t>narrow research field</w:t>
      </w:r>
      <w:ins w:author="csimstu " w:date="2013-10-16T15:52:00Z" w:id="26">
        <w:r>
          <w:rPr>
            <w:rFonts w:ascii="Cambria" w:hAnsi="Cambria"/>
            <w:color w:val="000000"/>
            <w:sz w:val="22"/>
            <w:szCs w:val="22"/>
          </w:rPr>
          <w:t>, not the way I want. So I passed the offers</w:t>
        </w:r>
      </w:ins>
      <w:ins w:author="csimstu " w:date="2013-10-16T15:53:00Z" w:id="27">
        <w:r>
          <w:rPr>
            <w:rFonts w:ascii="Cambria" w:hAnsi="Cambria"/>
            <w:color w:val="000000"/>
            <w:sz w:val="22"/>
            <w:szCs w:val="22"/>
          </w:rPr>
          <w:t>, and started considering doing something on my own.</w:t>
        </w:r>
      </w:ins>
      <w:del w:author="csimstu " w:date="2013-10-16T15:52:00Z" w:id="28">
        <w:r>
          <w:rPr>
            <w:rFonts w:ascii="Cambria" w:hAnsi="Cambria"/>
            <w:color w:val="000000"/>
            <w:sz w:val="22"/>
            <w:szCs w:val="22"/>
          </w:rPr>
          <w:delText>, s</w:delText>
        </w:r>
      </w:del>
      <w:del w:author="Emily Mock" w:date="2013-10-15T20:01:00Z" w:id="29">
        <w:r>
          <w:rPr>
            <w:rFonts w:ascii="Cambria" w:hAnsi="Cambria"/>
            <w:color w:val="000000"/>
            <w:sz w:val="22"/>
            <w:szCs w:val="22"/>
          </w:rPr>
          <w:delText>. S</w:delText>
        </w:r>
      </w:del>
      <w:del w:author="csimstu " w:date="2013-10-16T15:52:00Z" w:id="30">
        <w:r>
          <w:rPr>
            <w:rFonts w:ascii="Cambria" w:hAnsi="Cambria"/>
            <w:color w:val="000000"/>
            <w:sz w:val="22"/>
            <w:szCs w:val="22"/>
          </w:rPr>
          <w:delText>o I passed the offers, seeking</w:delText>
        </w:r>
      </w:del>
      <w:del w:author="Emily Mock" w:date="2013-10-15T20:01:00Z" w:id="31">
        <w:r>
          <w:rPr>
            <w:rFonts w:ascii="Cambria" w:hAnsi="Cambria"/>
            <w:color w:val="000000"/>
            <w:sz w:val="22"/>
            <w:szCs w:val="22"/>
          </w:rPr>
          <w:delText xml:space="preserve"> for</w:delText>
        </w:r>
      </w:del>
      <w:del w:author="csimstu " w:date="2013-10-16T15:52:00Z" w:id="32">
        <w:r>
          <w:rPr>
            <w:rFonts w:ascii="Cambria" w:hAnsi="Cambria"/>
            <w:color w:val="000000"/>
            <w:sz w:val="22"/>
            <w:szCs w:val="22"/>
          </w:rPr>
          <w:delText xml:space="preserve"> real </w:delText>
        </w:r>
      </w:del>
      <w:del w:author="csimstu " w:date="2013-10-16T15:45:00Z" w:id="33">
        <w:r>
          <w:rPr>
            <w:rFonts w:ascii="Cambria" w:hAnsi="Cambria"/>
            <w:color w:val="000000"/>
            <w:sz w:val="22"/>
            <w:szCs w:val="22"/>
          </w:rPr>
          <w:delText>freedom</w:delText>
        </w:r>
      </w:del>
      <w:del w:author="csimstu " w:date="2013-10-16T15:52:00Z" w:id="34">
        <w:r>
          <w:rPr>
            <w:rFonts w:ascii="Cambria" w:hAnsi="Cambria"/>
            <w:color w:val="000000"/>
            <w:sz w:val="22"/>
            <w:szCs w:val="22"/>
          </w:rPr>
          <w:delText xml:space="preserve"> </w:delText>
        </w:r>
      </w:del>
      <w:del w:author="csimstu " w:date="2013-10-16T15:45:00Z" w:id="35">
        <w:r>
          <w:rPr>
            <w:rFonts w:ascii="Cambria" w:hAnsi="Cambria"/>
            <w:color w:val="000000"/>
            <w:sz w:val="22"/>
            <w:szCs w:val="22"/>
          </w:rPr>
          <w:delText xml:space="preserve">of </w:delText>
        </w:r>
      </w:del>
      <w:del w:author="csimstu " w:date="2013-10-16T15:52:00Z" w:id="36">
        <w:r>
          <w:rPr>
            <w:rFonts w:ascii="Cambria" w:hAnsi="Cambria"/>
            <w:color w:val="000000"/>
            <w:sz w:val="22"/>
            <w:szCs w:val="22"/>
          </w:rPr>
          <w:delText xml:space="preserve">creation. </w:delText>
        </w:r>
      </w:del>
    </w:p>
    <w:p>
      <w:pPr>
        <w:pStyle w:val="style0"/>
      </w:pPr>
      <w:r>
        <w:rPr/>
      </w:r>
    </w:p>
    <w:p>
      <w:pPr>
        <w:pStyle w:val="style0"/>
      </w:pPr>
      <w:r>
        <w:rPr>
          <w:rFonts w:ascii="Cambria" w:hAnsi="Cambria"/>
          <w:color w:val="000000"/>
          <w:sz w:val="22"/>
          <w:szCs w:val="22"/>
        </w:rPr>
        <w:t xml:space="preserve">Later, I found two other college graduates with </w:t>
      </w:r>
      <w:ins w:author="Emily Mock" w:date="2013-10-15T20:01:00Z" w:id="37">
        <w:r>
          <w:rPr>
            <w:rFonts w:ascii="Cambria" w:hAnsi="Cambria"/>
            <w:color w:val="000000"/>
            <w:sz w:val="22"/>
            <w:szCs w:val="22"/>
          </w:rPr>
          <w:t xml:space="preserve">my </w:t>
        </w:r>
      </w:ins>
      <w:r>
        <w:rPr>
          <w:rFonts w:ascii="Cambria" w:hAnsi="Cambria"/>
          <w:color w:val="000000"/>
          <w:sz w:val="22"/>
          <w:szCs w:val="22"/>
        </w:rPr>
        <w:t xml:space="preserve">same passion for game making, </w:t>
      </w:r>
      <w:del w:author="csimstu " w:date="2013-10-16T15:54:00Z" w:id="38">
        <w:r>
          <w:rPr>
            <w:rFonts w:ascii="Cambria" w:hAnsi="Cambria"/>
            <w:color w:val="000000"/>
            <w:sz w:val="22"/>
            <w:szCs w:val="22"/>
          </w:rPr>
          <w:delText>and</w:delText>
        </w:r>
      </w:del>
      <w:ins w:author="csimstu " w:date="2013-10-16T15:54:00Z" w:id="39">
        <w:r>
          <w:rPr>
            <w:rFonts w:ascii="Cambria" w:hAnsi="Cambria"/>
            <w:color w:val="000000"/>
            <w:sz w:val="22"/>
            <w:szCs w:val="22"/>
          </w:rPr>
          <w:t>so</w:t>
        </w:r>
      </w:ins>
      <w:r>
        <w:rPr>
          <w:rFonts w:ascii="Cambria" w:hAnsi="Cambria"/>
          <w:color w:val="000000"/>
          <w:sz w:val="22"/>
          <w:szCs w:val="22"/>
        </w:rPr>
        <w:t xml:space="preserve"> we built the</w:t>
      </w:r>
      <w:ins w:author="Emily Mock" w:date="2013-10-15T20:02:00Z" w:id="40">
        <w:r>
          <w:rPr>
            <w:rFonts w:ascii="Cambria" w:hAnsi="Cambria"/>
            <w:color w:val="000000"/>
            <w:sz w:val="22"/>
            <w:szCs w:val="22"/>
          </w:rPr>
          <w:t xml:space="preserve"> </w:t>
        </w:r>
      </w:ins>
      <w:ins w:author="csimstu " w:date="2013-10-16T14:38:00Z" w:id="41">
        <w:r>
          <w:rPr>
            <w:rFonts w:ascii="Cambria" w:hAnsi="Cambria"/>
            <w:color w:val="000000"/>
            <w:sz w:val="22"/>
            <w:szCs w:val="22"/>
          </w:rPr>
          <w:t xml:space="preserve">individual </w:t>
        </w:r>
      </w:ins>
      <w:ins w:author="Emily Mock" w:date="2013-10-15T20:02:00Z" w:id="42">
        <w:r>
          <w:rPr>
            <w:rFonts w:ascii="Cambria" w:hAnsi="Cambria"/>
            <w:color w:val="000000"/>
            <w:sz w:val="22"/>
            <w:szCs w:val="22"/>
          </w:rPr>
          <w:t>game</w:t>
        </w:r>
      </w:ins>
      <w:r>
        <w:rPr>
          <w:rFonts w:ascii="Cambria" w:hAnsi="Cambria"/>
          <w:color w:val="000000"/>
          <w:sz w:val="22"/>
          <w:szCs w:val="22"/>
        </w:rPr>
        <w:t xml:space="preserve"> studio C2. </w:t>
      </w:r>
      <w:del w:author="csimstu " w:date="2013-10-16T15:00:00Z" w:id="43">
        <w:r>
          <w:rPr>
            <w:rFonts w:ascii="Cambria" w:hAnsi="Cambria"/>
            <w:color w:val="000000"/>
            <w:sz w:val="22"/>
            <w:szCs w:val="22"/>
          </w:rPr>
          <w:delText xml:space="preserve">Life was hard at first in the rented 50m2 apartment, </w:delText>
        </w:r>
      </w:del>
      <w:del w:author="csimstu " w:date="2013-10-16T14:57:00Z" w:id="44">
        <w:r>
          <w:rPr>
            <w:rFonts w:ascii="Cambria" w:hAnsi="Cambria"/>
            <w:color w:val="000000"/>
            <w:sz w:val="22"/>
            <w:szCs w:val="22"/>
          </w:rPr>
          <w:delText xml:space="preserve">planting huge devices, setting productive goals and </w:delText>
        </w:r>
      </w:del>
      <w:del w:author="csimstu " w:date="2013-10-16T15:00:00Z" w:id="45">
        <w:r>
          <w:rPr>
            <w:rFonts w:ascii="Cambria" w:hAnsi="Cambria"/>
            <w:color w:val="000000"/>
            <w:sz w:val="22"/>
            <w:szCs w:val="22"/>
          </w:rPr>
          <w:delText>coordinating with other two who I knew little before.</w:delText>
        </w:r>
      </w:del>
      <w:r>
        <w:rPr>
          <w:rFonts w:ascii="Cambria" w:hAnsi="Cambria"/>
          <w:color w:val="000000"/>
          <w:sz w:val="22"/>
          <w:szCs w:val="22"/>
        </w:rPr>
        <w:t xml:space="preserve"> </w:t>
      </w:r>
      <w:ins w:author="csimstu " w:date="2013-10-16T15:26:00Z" w:id="46">
        <w:r>
          <w:rPr>
            <w:rFonts w:ascii="Cambria" w:hAnsi="Cambria"/>
            <w:color w:val="000000"/>
            <w:sz w:val="22"/>
            <w:szCs w:val="22"/>
          </w:rPr>
          <w:t>Life here is free</w:t>
        </w:r>
      </w:ins>
      <w:ins w:author="csimstu " w:date="2013-10-16T15:35:00Z" w:id="47">
        <w:r>
          <w:rPr>
            <w:rFonts w:ascii="Cambria" w:hAnsi="Cambria"/>
            <w:color w:val="000000"/>
            <w:sz w:val="22"/>
            <w:szCs w:val="22"/>
          </w:rPr>
          <w:t xml:space="preserve"> and ama</w:t>
        </w:r>
      </w:ins>
      <w:ins w:author="csimstu " w:date="2013-10-16T15:36:00Z" w:id="48">
        <w:r>
          <w:rPr>
            <w:rFonts w:ascii="Cambria" w:hAnsi="Cambria"/>
            <w:color w:val="000000"/>
            <w:sz w:val="22"/>
            <w:szCs w:val="22"/>
          </w:rPr>
          <w:t>zing</w:t>
        </w:r>
      </w:ins>
      <w:ins w:author="csimstu " w:date="2013-10-16T15:01:00Z" w:id="49">
        <w:r>
          <w:rPr>
            <w:rFonts w:ascii="Cambria" w:hAnsi="Cambria"/>
            <w:color w:val="000000"/>
            <w:sz w:val="22"/>
            <w:szCs w:val="22"/>
          </w:rPr>
          <w:t xml:space="preserve">. </w:t>
        </w:r>
      </w:ins>
      <w:ins w:author="csimstu " w:date="2013-10-16T15:04:00Z" w:id="50">
        <w:r>
          <w:rPr>
            <w:rFonts w:ascii="Cambria" w:hAnsi="Cambria"/>
            <w:color w:val="000000"/>
            <w:sz w:val="22"/>
            <w:szCs w:val="22"/>
          </w:rPr>
          <w:t>In order to get inspir</w:t>
        </w:r>
      </w:ins>
      <w:ins w:author="csimstu " w:date="2013-10-16T15:05:00Z" w:id="51">
        <w:r>
          <w:rPr>
            <w:rFonts w:ascii="Cambria" w:hAnsi="Cambria"/>
            <w:color w:val="000000"/>
            <w:sz w:val="22"/>
            <w:szCs w:val="22"/>
          </w:rPr>
          <w:t xml:space="preserve">ation from reliable sources for our shadow play game, we bicycle </w:t>
        </w:r>
      </w:ins>
      <w:ins w:author="csimstu " w:date="2013-10-16T15:06:00Z" w:id="52">
        <w:r>
          <w:rPr>
            <w:rFonts w:ascii="Cambria" w:hAnsi="Cambria"/>
            <w:color w:val="000000"/>
            <w:sz w:val="22"/>
            <w:szCs w:val="22"/>
          </w:rPr>
          <w:t xml:space="preserve">to the towns on the skirts to find the near-extinct crafts, while </w:t>
        </w:r>
      </w:ins>
      <w:ins w:author="csimstu " w:date="2013-10-16T15:07:00Z" w:id="53">
        <w:r>
          <w:rPr>
            <w:rFonts w:ascii="Cambria" w:hAnsi="Cambria"/>
            <w:color w:val="000000"/>
            <w:sz w:val="22"/>
            <w:szCs w:val="22"/>
          </w:rPr>
          <w:t>trying to make a mapping between streets and rivers with those on Cheng</w:t>
        </w:r>
      </w:ins>
      <w:ins w:author="csimstu " w:date="2013-10-16T15:08:00Z" w:id="54">
        <w:r>
          <w:rPr>
            <w:rFonts w:ascii="Cambria" w:hAnsi="Cambria"/>
            <w:color w:val="000000"/>
            <w:sz w:val="22"/>
            <w:szCs w:val="22"/>
          </w:rPr>
          <w:t xml:space="preserve">du atlas of Ming Dynasty; </w:t>
        </w:r>
      </w:ins>
      <w:ins w:author="csimstu " w:date="2013-10-16T15:19:00Z" w:id="55">
        <w:r>
          <w:rPr>
            <w:rFonts w:ascii="Cambria" w:hAnsi="Cambria"/>
            <w:color w:val="000000"/>
            <w:sz w:val="22"/>
            <w:szCs w:val="22"/>
          </w:rPr>
          <w:t>t</w:t>
        </w:r>
      </w:ins>
      <w:ins w:author="csimstu " w:date="2013-10-16T15:12:00Z" w:id="56">
        <w:r>
          <w:rPr>
            <w:rFonts w:ascii="Cambria" w:hAnsi="Cambria"/>
            <w:color w:val="000000"/>
            <w:sz w:val="22"/>
            <w:szCs w:val="22"/>
          </w:rPr>
          <w:t xml:space="preserve">o carry out a </w:t>
        </w:r>
      </w:ins>
      <w:ins w:author="csimstu " w:date="2013-10-16T15:13:00Z" w:id="57">
        <w:r>
          <w:rPr>
            <w:rFonts w:ascii="Cambria" w:hAnsi="Cambria"/>
            <w:color w:val="000000"/>
            <w:sz w:val="22"/>
            <w:szCs w:val="22"/>
          </w:rPr>
          <w:t xml:space="preserve">distinct game style, </w:t>
        </w:r>
      </w:ins>
      <w:ins w:author="csimstu " w:date="2013-10-16T15:18:00Z" w:id="58">
        <w:r>
          <w:rPr>
            <w:rFonts w:ascii="Cambria" w:hAnsi="Cambria"/>
            <w:color w:val="000000"/>
            <w:sz w:val="22"/>
            <w:szCs w:val="22"/>
          </w:rPr>
          <w:t xml:space="preserve">each of us </w:t>
        </w:r>
      </w:ins>
      <w:ins w:author="csimstu " w:date="2013-10-16T15:24:00Z" w:id="59">
        <w:r>
          <w:rPr>
            <w:rFonts w:ascii="Cambria" w:hAnsi="Cambria"/>
            <w:color w:val="000000"/>
            <w:sz w:val="22"/>
            <w:szCs w:val="22"/>
          </w:rPr>
          <w:t>becomes</w:t>
        </w:r>
      </w:ins>
      <w:ins w:author="csimstu " w:date="2013-10-16T15:23:00Z" w:id="60">
        <w:r>
          <w:rPr>
            <w:rFonts w:ascii="Cambria" w:hAnsi="Cambria"/>
            <w:color w:val="000000"/>
            <w:sz w:val="22"/>
            <w:szCs w:val="22"/>
          </w:rPr>
          <w:t xml:space="preserve"> a </w:t>
        </w:r>
      </w:ins>
      <w:ins w:author="csimstu " w:date="2013-10-16T15:24:00Z" w:id="61">
        <w:r>
          <w:rPr>
            <w:rFonts w:ascii="Cambria" w:hAnsi="Cambria"/>
            <w:color w:val="000000"/>
            <w:sz w:val="22"/>
            <w:szCs w:val="22"/>
          </w:rPr>
          <w:t>connoisseur</w:t>
        </w:r>
      </w:ins>
      <w:ins w:author="csimstu " w:date="2013-10-16T15:25:00Z" w:id="62">
        <w:r>
          <w:rPr>
            <w:rFonts w:ascii="Cambria" w:hAnsi="Cambria"/>
            <w:color w:val="000000"/>
            <w:sz w:val="22"/>
            <w:szCs w:val="22"/>
          </w:rPr>
          <w:t xml:space="preserve"> to make occasional reports of other games</w:t>
        </w:r>
      </w:ins>
      <w:ins w:author="csimstu " w:date="2013-10-16T15:15:00Z" w:id="63">
        <w:r>
          <w:rPr>
            <w:rFonts w:ascii="Cambria" w:hAnsi="Cambria"/>
            <w:color w:val="000000"/>
            <w:sz w:val="22"/>
            <w:szCs w:val="22"/>
          </w:rPr>
          <w:t xml:space="preserve">, hoping to </w:t>
        </w:r>
      </w:ins>
      <w:ins w:author="csimstu " w:date="2013-10-16T15:25:00Z" w:id="64">
        <w:r>
          <w:rPr>
            <w:rFonts w:ascii="Cambria" w:hAnsi="Cambria"/>
            <w:color w:val="000000"/>
            <w:sz w:val="22"/>
            <w:szCs w:val="22"/>
          </w:rPr>
          <w:t>find</w:t>
        </w:r>
      </w:ins>
      <w:ins w:author="csimstu " w:date="2013-10-16T15:16:00Z" w:id="65">
        <w:r>
          <w:rPr>
            <w:rFonts w:ascii="Cambria" w:hAnsi="Cambria"/>
            <w:color w:val="000000"/>
            <w:sz w:val="22"/>
            <w:szCs w:val="22"/>
          </w:rPr>
          <w:t xml:space="preserve"> something brilliant that can be converted into our design; </w:t>
        </w:r>
      </w:ins>
      <w:ins w:author="csimstu " w:date="2013-10-16T15:19:00Z" w:id="66">
        <w:r>
          <w:rPr>
            <w:rFonts w:ascii="Cambria" w:hAnsi="Cambria"/>
            <w:color w:val="000000"/>
            <w:sz w:val="22"/>
            <w:szCs w:val="22"/>
          </w:rPr>
          <w:t>to simulate motions of sha</w:t>
        </w:r>
      </w:ins>
      <w:ins w:author="csimstu " w:date="2013-10-16T15:20:00Z" w:id="67">
        <w:r>
          <w:rPr>
            <w:rFonts w:ascii="Cambria" w:hAnsi="Cambria"/>
            <w:color w:val="000000"/>
            <w:sz w:val="22"/>
            <w:szCs w:val="22"/>
          </w:rPr>
          <w:t xml:space="preserve">dow play figure, which is controlled by three pods conventionally, we tested over </w:t>
        </w:r>
      </w:ins>
      <w:ins w:author="csimstu " w:date="2013-10-16T15:21:00Z" w:id="68">
        <w:r>
          <w:rPr>
            <w:rFonts w:ascii="Cambria" w:hAnsi="Cambria"/>
            <w:color w:val="000000"/>
            <w:sz w:val="22"/>
            <w:szCs w:val="22"/>
          </w:rPr>
          <w:t>mouse, game controller</w:t>
        </w:r>
      </w:ins>
      <w:ins w:author="csimstu " w:date="2013-10-16T15:22:00Z" w:id="69">
        <w:r>
          <w:rPr>
            <w:rFonts w:ascii="Cambria" w:hAnsi="Cambria"/>
            <w:color w:val="000000"/>
            <w:sz w:val="22"/>
            <w:szCs w:val="22"/>
          </w:rPr>
          <w:t>, and finally choos</w:t>
        </w:r>
      </w:ins>
      <w:ins w:author="csimstu " w:date="2013-10-16T15:23:00Z" w:id="70">
        <w:r>
          <w:rPr>
            <w:rFonts w:ascii="Cambria" w:hAnsi="Cambria"/>
            <w:color w:val="000000"/>
            <w:sz w:val="22"/>
            <w:szCs w:val="22"/>
          </w:rPr>
          <w:t xml:space="preserve">e iPad, using gestures to record the actions readily. </w:t>
        </w:r>
      </w:ins>
      <w:ins w:author="csimstu " w:date="2013-10-16T15:37:00Z" w:id="71">
        <w:r>
          <w:rPr>
            <w:rFonts w:ascii="Cambria" w:hAnsi="Cambria"/>
            <w:color w:val="000000"/>
            <w:sz w:val="22"/>
            <w:szCs w:val="22"/>
          </w:rPr>
          <w:t xml:space="preserve">There's no path on this road left by predecessors, but </w:t>
        </w:r>
      </w:ins>
      <w:ins w:author="csimstu " w:date="2013-10-16T15:39:00Z" w:id="72">
        <w:r>
          <w:rPr>
            <w:rFonts w:ascii="Cambria" w:hAnsi="Cambria"/>
            <w:color w:val="000000"/>
            <w:sz w:val="22"/>
            <w:szCs w:val="22"/>
          </w:rPr>
          <w:t xml:space="preserve">it is always adventurous </w:t>
        </w:r>
      </w:ins>
      <w:ins w:author="csimstu " w:date="2013-10-16T15:40:00Z" w:id="73">
        <w:r>
          <w:rPr>
            <w:rFonts w:ascii="Cambria" w:hAnsi="Cambria"/>
            <w:color w:val="000000"/>
            <w:sz w:val="22"/>
            <w:szCs w:val="22"/>
          </w:rPr>
          <w:t>and exciting to</w:t>
        </w:r>
      </w:ins>
      <w:ins w:author="csimstu " w:date="2013-10-16T15:38:00Z" w:id="74">
        <w:r>
          <w:rPr>
            <w:rFonts w:ascii="Cambria" w:hAnsi="Cambria"/>
            <w:color w:val="000000"/>
            <w:sz w:val="22"/>
            <w:szCs w:val="22"/>
          </w:rPr>
          <w:t xml:space="preserve"> tread a new one.</w:t>
        </w:r>
      </w:ins>
      <w:del w:author="csimstu " w:date="2013-10-16T15:01:00Z" w:id="75">
        <w:r>
          <w:rPr>
            <w:rFonts w:ascii="Cambria" w:hAnsi="Cambria"/>
            <w:color w:val="000000"/>
            <w:sz w:val="22"/>
            <w:szCs w:val="22"/>
          </w:rPr>
          <w:delText xml:space="preserve">But it </w:delText>
        </w:r>
      </w:del>
      <w:del w:author="csimstu " w:date="2013-10-16T14:47:00Z" w:id="76">
        <w:r>
          <w:rPr>
            <w:rFonts w:ascii="Cambria" w:hAnsi="Cambria"/>
            <w:color w:val="000000"/>
            <w:sz w:val="22"/>
            <w:szCs w:val="22"/>
          </w:rPr>
          <w:delText>was</w:delText>
        </w:r>
      </w:del>
      <w:del w:author="csimstu " w:date="2013-10-16T15:01:00Z" w:id="77">
        <w:r>
          <w:rPr>
            <w:rFonts w:ascii="Cambria" w:hAnsi="Cambria"/>
            <w:color w:val="000000"/>
            <w:sz w:val="22"/>
            <w:szCs w:val="22"/>
          </w:rPr>
          <w:delText xml:space="preserve"> the real creation</w:delText>
        </w:r>
      </w:del>
      <w:del w:author="csimstu " w:date="2013-10-16T14:45:00Z" w:id="78">
        <w:r>
          <w:rPr>
            <w:rFonts w:ascii="Cambria" w:hAnsi="Cambria"/>
            <w:color w:val="000000"/>
            <w:sz w:val="22"/>
            <w:szCs w:val="22"/>
          </w:rPr>
          <w:delText>, as we are the gods in the virtuality</w:delText>
        </w:r>
      </w:del>
      <w:del w:author="csimstu " w:date="2013-10-16T15:27:00Z" w:id="79">
        <w:r>
          <w:rPr>
            <w:rFonts w:ascii="Cambria" w:hAnsi="Cambria"/>
            <w:color w:val="000000"/>
            <w:sz w:val="22"/>
            <w:szCs w:val="22"/>
          </w:rPr>
          <w:delText xml:space="preserve">. </w:delText>
        </w:r>
      </w:del>
      <w:del w:author="csimstu " w:date="2013-10-16T14:53:00Z" w:id="80">
        <w:r>
          <w:rPr>
            <w:rFonts w:ascii="Cambria" w:hAnsi="Cambria"/>
            <w:color w:val="000000"/>
            <w:sz w:val="22"/>
            <w:szCs w:val="22"/>
          </w:rPr>
          <w:delText>It feels good to be out of shackles and be on my own control</w:delText>
        </w:r>
      </w:del>
      <w:ins w:author="csimstu " w:date="2013-10-16T14:53:00Z" w:id="81">
        <w:r>
          <w:rPr>
            <w:rFonts w:ascii="Cambria" w:hAnsi="Cambria"/>
            <w:color w:val="000000"/>
            <w:sz w:val="22"/>
            <w:szCs w:val="22"/>
          </w:rPr>
          <w:t xml:space="preserve"> </w:t>
        </w:r>
      </w:ins>
      <w:r>
        <w:rPr/>
        <w:commentReference w:id="2"/>
      </w:r>
      <w:r>
        <w:rPr/>
        <w:commentReference w:id="3"/>
      </w:r>
      <w:r>
        <w:rPr>
          <w:rFonts w:ascii="Cambria" w:hAnsi="Cambria"/>
          <w:color w:val="000000"/>
          <w:sz w:val="22"/>
          <w:szCs w:val="22"/>
        </w:rPr>
        <w:t>.</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csimstu " w:date="2013-10-16T15:55:43Z" w:id="0">
    <w:p>
      <w:r>
        <w:rPr>
          <w:rFonts w:ascii="微软雅黑" w:cs="" w:eastAsia="文泉驿正黑" w:hAnsi="微软雅黑"/>
          <w:b w:val="false"/>
          <w:bCs w:val="false"/>
          <w:i w:val="false"/>
          <w:iCs w:val="false"/>
          <w:strike w:val="false"/>
          <w:dstrike w:val="false"/>
          <w:outline w:val="false"/>
          <w:shadow w:val="false"/>
          <w:emboss w:val="false"/>
          <w:imprint w:val="false"/>
          <w:color w:val="000000"/>
          <w:spacing w:val="0"/>
          <w:w w:val="100"/>
          <w:position w:val="0"/>
          <w:sz w:val="20"/>
          <w:sz w:val="20"/>
          <w:szCs w:val="24"/>
          <w:u w:val="none"/>
          <w:vertAlign w:val="baseline"/>
          <w:em w:val="none"/>
          <w:lang w:bidi="ar-SA" w:eastAsia="zh-CN" w:val="en-US"/>
        </w:rPr>
        <w:t>The words are exploded(almost 400). :(</w:t>
      </w:r>
    </w:p>
    <w:p>
      <w:r>
        <w:rPr/>
      </w:r>
    </w:p>
  </w:comment>
  <w:comment w:author="Emily Mock" w:date="2013-10-15T20:00:00Z" w:id="1">
    <w:p>
      <w:r>
        <w:rPr/>
        <w:t>Hm…it sounds like you’re saying that Stanford is just one of the paths that you’re taking. Do you see how that may make Stanford feel like it’s not your ideal path?</w:t>
      </w:r>
    </w:p>
    <w:p>
      <w:r>
        <w:rPr/>
      </w:r>
    </w:p>
    <w:p>
      <w:r>
        <w:rPr/>
      </w:r>
    </w:p>
  </w:comment>
  <w:comment w:author="Emily Mock" w:date="2013-10-15T20:03:00Z" w:id="2">
    <w:p>
      <w:r>
        <w:rPr/>
        <w:t>Okay, so what have you gained from this? You only talk about the formation of the game studio, not of what you do. If you want this to oppose the “narrow research field” at Microsoft/Alibaba, then you need to show why what you do at C2 is different and more suitable for you and your goals.</w:t>
      </w:r>
    </w:p>
    <w:p>
      <w:r>
        <w:rPr/>
      </w:r>
    </w:p>
    <w:p>
      <w:r>
        <w:rPr/>
      </w:r>
    </w:p>
  </w:comment>
  <w:comment w:author="csimstu " w:date="2013-10-16T15:57:04Z" w:id="3">
    <w:p>
      <w:r>
        <w:rPr>
          <w:rFonts w:ascii="微软雅黑" w:cs="" w:eastAsia="文泉驿正黑" w:hAnsi="微软雅黑"/>
          <w:b w:val="false"/>
          <w:bCs w:val="false"/>
          <w:i w:val="false"/>
          <w:iCs w:val="false"/>
          <w:strike w:val="false"/>
          <w:dstrike w:val="false"/>
          <w:outline w:val="false"/>
          <w:shadow w:val="false"/>
          <w:emboss w:val="false"/>
          <w:imprint w:val="false"/>
          <w:color w:val="00000A"/>
          <w:spacing w:val="0"/>
          <w:w w:val="100"/>
          <w:position w:val="0"/>
          <w:sz w:val="24"/>
          <w:sz w:val="24"/>
          <w:szCs w:val="24"/>
          <w:u w:val="none"/>
          <w:vertAlign w:val="baseline"/>
          <w:em w:val="none"/>
          <w:lang w:bidi="ar-SA" w:eastAsia="ja-JP" w:val="en-US"/>
        </w:rPr>
        <w:t>回答 Emily Mock (2013／10／15, 20:03): "..."</w:t>
      </w:r>
    </w:p>
    <w:p>
      <w:r>
        <w:rPr>
          <w:rFonts w:ascii="微软雅黑" w:hAnsi="微软雅黑"/>
          <w:sz w:val="20"/>
          <w:lang w:bidi="ar-SA" w:eastAsia="ja-JP" w:val="en-US"/>
        </w:rPr>
        <w:t>I add some specific unconventional things I did in C2. I think now the contrast is sharp.</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2013-10-07T19:46:00.00Z</dcterms:created>
  <dc:creator>csimstu </dc:creator>
  <cp:lastModifiedBy>Emily Mock</cp:lastModifiedBy>
  <dcterms:modified xsi:type="dcterms:W3CDTF">2013-10-15T12:03:00.00Z</dcterms:modified>
  <cp:revision>48</cp:revision>
</cp:coreProperties>
</file>