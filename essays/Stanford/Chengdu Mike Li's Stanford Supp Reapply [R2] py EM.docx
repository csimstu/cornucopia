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onsolas" w:hAnsi="Consolas"/>
          <w:color w:val="000000"/>
        </w:rPr>
        <w:t>Please reflect on your experiences and personal development since your last application. (250 word limit.)</w:t>
      </w:r>
    </w:p>
    <w:p>
      <w:pPr>
        <w:pStyle w:val="style0"/>
      </w:pPr>
      <w:del w:author="csimstu " w:date="2013-10-15T18:55:00Z" w:id="0">
        <w:r>
          <w:rPr/>
        </w:r>
      </w:del>
    </w:p>
    <w:p>
      <w:pPr>
        <w:pStyle w:val="style0"/>
      </w:pPr>
      <w:del w:author="csimstu " w:date="2013-10-15T18:55:00Z" w:id="1">
        <w:r>
          <w:rPr/>
          <w:delText>Word count: 241</w:delText>
        </w:r>
      </w:del>
    </w:p>
    <w:p>
      <w:pPr>
        <w:pStyle w:val="style0"/>
      </w:pPr>
      <w:del w:author="csimstu " w:date="2013-10-15T18:55:00Z" w:id="2">
        <w:r>
          <w:rPr/>
        </w:r>
      </w:del>
    </w:p>
    <w:p>
      <w:pPr>
        <w:pStyle w:val="style0"/>
      </w:pPr>
      <w:r>
        <w:rPr/>
      </w:r>
    </w:p>
    <w:p>
      <w:pPr>
        <w:pStyle w:val="style0"/>
      </w:pPr>
      <w:ins w:author="csimstu " w:date="2013-10-10T16:21:00Z" w:id="3">
        <w:r>
          <w:rPr>
            <w:rFonts w:ascii="Consolas" w:hAnsi="Consolas"/>
            <w:color w:val="000000"/>
          </w:rPr>
          <w:t xml:space="preserve">The day I </w:t>
        </w:r>
      </w:ins>
      <w:r>
        <w:rPr>
          <w:rFonts w:ascii="Consolas" w:hAnsi="Consolas"/>
          <w:color w:val="000000"/>
        </w:rPr>
        <w:t>rejected</w:t>
      </w:r>
      <w:ins w:author="csimstu " w:date="2013-10-10T16:21:00Z" w:id="4">
        <w:r>
          <w:rPr>
            <w:rFonts w:ascii="Consolas" w:hAnsi="Consolas"/>
            <w:color w:val="000000"/>
          </w:rPr>
          <w:t xml:space="preserve"> Tsinghua's offer and decided to take a gap</w:t>
        </w:r>
      </w:ins>
      <w:r>
        <w:rPr>
          <w:rFonts w:ascii="Consolas" w:hAnsi="Consolas"/>
          <w:color w:val="000000"/>
        </w:rPr>
        <w:t xml:space="preserve"> year</w:t>
      </w:r>
      <w:ins w:author="csimstu " w:date="2013-10-10T16:21:00Z" w:id="5">
        <w:r>
          <w:rPr>
            <w:rFonts w:ascii="Consolas" w:hAnsi="Consolas"/>
            <w:color w:val="000000"/>
          </w:rPr>
          <w:t>, my father asked me</w:t>
        </w:r>
      </w:ins>
      <w:ins w:author="csimstu " w:date="2013-10-10T16:22:00Z" w:id="6">
        <w:r>
          <w:rPr>
            <w:rFonts w:ascii="Consolas" w:hAnsi="Consolas"/>
            <w:color w:val="000000"/>
          </w:rPr>
          <w:t xml:space="preserve">, “What was the happiest period of your life?” </w:t>
        </w:r>
      </w:ins>
      <w:ins w:author="Emily Mock" w:date="2013-10-15T12:27:00Z" w:id="7">
        <w:r>
          <w:rPr>
            <w:rFonts w:ascii="Consolas" w:hAnsi="Consolas"/>
            <w:color w:val="000000"/>
          </w:rPr>
          <w:t>After</w:t>
        </w:r>
      </w:ins>
      <w:del w:author="Emily Mock" w:date="2013-10-15T12:27:00Z" w:id="8">
        <w:r>
          <w:rPr>
            <w:rFonts w:ascii="Consolas" w:hAnsi="Consolas"/>
            <w:color w:val="000000"/>
          </w:rPr>
          <w:delText>I</w:delText>
        </w:r>
      </w:del>
      <w:ins w:author="csimstu " w:date="2013-10-10T16:22:00Z" w:id="9">
        <w:r>
          <w:rPr>
            <w:rFonts w:ascii="Consolas" w:hAnsi="Consolas"/>
            <w:color w:val="000000"/>
          </w:rPr>
          <w:t xml:space="preserve"> contemplat</w:t>
        </w:r>
      </w:ins>
      <w:ins w:author="Emily Mock" w:date="2013-10-15T12:28:00Z" w:id="10">
        <w:r>
          <w:rPr>
            <w:rFonts w:ascii="Consolas" w:hAnsi="Consolas"/>
            <w:color w:val="000000"/>
          </w:rPr>
          <w:t>ing</w:t>
        </w:r>
      </w:ins>
      <w:del w:author="Emily Mock" w:date="2013-10-15T12:28:00Z" w:id="11">
        <w:r>
          <w:rPr>
            <w:rFonts w:ascii="Consolas" w:hAnsi="Consolas"/>
            <w:color w:val="000000"/>
          </w:rPr>
          <w:delText>ed</w:delText>
        </w:r>
      </w:del>
      <w:ins w:author="csimstu " w:date="2013-10-10T16:22:00Z" w:id="12">
        <w:r>
          <w:rPr>
            <w:rFonts w:ascii="Consolas" w:hAnsi="Consolas"/>
            <w:color w:val="000000"/>
          </w:rPr>
          <w:t xml:space="preserve"> </w:t>
        </w:r>
      </w:ins>
      <w:ins w:author="Emily Mock" w:date="2013-10-15T12:28:00Z" w:id="13">
        <w:r>
          <w:rPr>
            <w:rFonts w:ascii="Consolas" w:hAnsi="Consolas"/>
            <w:color w:val="000000"/>
          </w:rPr>
          <w:t xml:space="preserve">this weird question for </w:t>
        </w:r>
      </w:ins>
      <w:ins w:author="csimstu " w:date="2013-10-10T16:22:00Z" w:id="14">
        <w:r>
          <w:rPr>
            <w:rFonts w:ascii="Consolas" w:hAnsi="Consolas"/>
            <w:color w:val="000000"/>
          </w:rPr>
          <w:t>a while</w:t>
        </w:r>
      </w:ins>
      <w:ins w:author="Emily Mock" w:date="2013-10-15T12:28:00Z" w:id="15">
        <w:r>
          <w:rPr>
            <w:rFonts w:ascii="Consolas" w:hAnsi="Consolas"/>
            <w:color w:val="000000"/>
          </w:rPr>
          <w:t>,</w:t>
        </w:r>
      </w:ins>
      <w:ins w:author="csimstu " w:date="2013-10-10T16:22:00Z" w:id="16">
        <w:r>
          <w:rPr>
            <w:rFonts w:ascii="Consolas" w:hAnsi="Consolas"/>
            <w:color w:val="000000"/>
          </w:rPr>
          <w:t xml:space="preserve"> </w:t>
        </w:r>
      </w:ins>
      <w:del w:author="Emily Mock" w:date="2013-10-15T12:28:00Z" w:id="17">
        <w:r>
          <w:rPr>
            <w:rFonts w:ascii="Consolas" w:hAnsi="Consolas"/>
            <w:color w:val="000000"/>
          </w:rPr>
          <w:delText xml:space="preserve">on this weird question. Astonishingly, </w:delText>
        </w:r>
      </w:del>
      <w:ins w:author="csimstu " w:date="2013-10-10T16:23:00Z" w:id="18">
        <w:r>
          <w:rPr>
            <w:rFonts w:ascii="Consolas" w:hAnsi="Consolas"/>
            <w:color w:val="000000"/>
          </w:rPr>
          <w:t xml:space="preserve">I found my answer was a “now”. </w:t>
        </w:r>
      </w:ins>
      <w:del w:author="Emily Mock" w:date="2013-10-15T12:28:00Z" w:id="19">
        <w:r>
          <w:rPr>
            <w:rFonts w:ascii="Consolas" w:hAnsi="Consolas"/>
            <w:color w:val="000000"/>
          </w:rPr>
          <w:delText>Previous classmates</w:delText>
        </w:r>
      </w:del>
      <w:ins w:author="Emily Mock" w:date="2013-10-15T12:28:00Z" w:id="20">
        <w:r>
          <w:rPr>
            <w:rFonts w:ascii="Consolas" w:hAnsi="Consolas"/>
            <w:color w:val="000000"/>
          </w:rPr>
          <w:t>Classmates</w:t>
        </w:r>
      </w:ins>
      <w:ins w:author="csimstu " w:date="2013-10-10T16:26:00Z" w:id="21">
        <w:r>
          <w:rPr>
            <w:rFonts w:ascii="Consolas" w:hAnsi="Consolas"/>
            <w:color w:val="000000"/>
          </w:rPr>
          <w:t xml:space="preserve"> and friends</w:t>
        </w:r>
      </w:ins>
      <w:ins w:author="csimstu " w:date="2013-10-10T16:25:00Z" w:id="22">
        <w:r>
          <w:rPr>
            <w:rFonts w:ascii="Consolas" w:hAnsi="Consolas"/>
            <w:color w:val="000000"/>
          </w:rPr>
          <w:t xml:space="preserve"> were going to universities with </w:t>
        </w:r>
      </w:ins>
      <w:r>
        <w:rPr/>
        <w:commentReference w:id="0"/>
      </w:r>
      <w:ins w:author="csimstu " w:date="2013-10-15T17:49:00Z" w:id="23">
        <w:r>
          <w:rPr>
            <w:rFonts w:ascii="Consolas" w:hAnsi="Consolas"/>
            <w:color w:val="000000"/>
          </w:rPr>
          <w:t xml:space="preserve">seemingly </w:t>
        </w:r>
      </w:ins>
      <w:ins w:author="csimstu " w:date="2013-10-15T17:50:00Z" w:id="24">
        <w:r>
          <w:rPr>
            <w:rFonts w:ascii="Consolas" w:hAnsi="Consolas"/>
            <w:color w:val="000000"/>
          </w:rPr>
          <w:t>steady</w:t>
        </w:r>
      </w:ins>
      <w:ins w:author="csimstu " w:date="2013-10-10T16:25:00Z" w:id="25">
        <w:r>
          <w:rPr>
            <w:rFonts w:ascii="Consolas" w:hAnsi="Consolas"/>
            <w:color w:val="000000"/>
          </w:rPr>
          <w:t xml:space="preserve"> future</w:t>
        </w:r>
      </w:ins>
      <w:ins w:author="Emily Mock" w:date="2013-10-15T12:28:00Z" w:id="26">
        <w:r>
          <w:rPr>
            <w:rFonts w:ascii="Consolas" w:hAnsi="Consolas"/>
            <w:color w:val="000000"/>
          </w:rPr>
          <w:t>s</w:t>
        </w:r>
      </w:ins>
      <w:del w:author="Emily Mock" w:date="2013-10-15T12:29:00Z" w:id="27">
        <w:r>
          <w:rPr>
            <w:rFonts w:ascii="Consolas" w:hAnsi="Consolas"/>
            <w:color w:val="000000"/>
          </w:rPr>
          <w:delText>, all except me</w:delText>
        </w:r>
      </w:del>
      <w:ins w:author="csimstu " w:date="2013-10-10T16:28:00Z" w:id="28">
        <w:r>
          <w:rPr>
            <w:rFonts w:ascii="Consolas" w:hAnsi="Consolas"/>
            <w:color w:val="000000"/>
          </w:rPr>
          <w:t>. But</w:t>
        </w:r>
      </w:ins>
      <w:ins w:author="Emily Mock" w:date="2013-10-15T12:30:00Z" w:id="29">
        <w:r>
          <w:rPr>
            <w:rFonts w:ascii="Consolas" w:hAnsi="Consolas"/>
            <w:color w:val="000000"/>
          </w:rPr>
          <w:t xml:space="preserve"> being</w:t>
        </w:r>
      </w:ins>
      <w:del w:author="Emily Mock" w:date="2013-10-15T12:30:00Z" w:id="30">
        <w:r>
          <w:rPr>
            <w:rFonts w:ascii="Consolas" w:hAnsi="Consolas"/>
            <w:color w:val="000000"/>
          </w:rPr>
          <w:delText xml:space="preserve"> it was</w:delText>
        </w:r>
      </w:del>
      <w:ins w:author="csimstu " w:date="2013-10-10T16:28:00Z" w:id="31">
        <w:r>
          <w:rPr>
            <w:rFonts w:ascii="Consolas" w:hAnsi="Consolas"/>
            <w:color w:val="000000"/>
          </w:rPr>
          <w:t xml:space="preserve"> free of guarantees </w:t>
        </w:r>
      </w:ins>
      <w:ins w:author="Emily Mock" w:date="2013-10-15T12:30:00Z" w:id="32">
        <w:r>
          <w:rPr>
            <w:rFonts w:ascii="Consolas" w:hAnsi="Consolas"/>
            <w:color w:val="000000"/>
          </w:rPr>
          <w:t>with so many paths to tread, I</w:t>
        </w:r>
      </w:ins>
      <w:del w:author="csimstu " w:date="2013-10-15T17:51:00Z" w:id="33">
        <w:r>
          <w:rPr>
            <w:rFonts w:ascii="Consolas" w:hAnsi="Consolas"/>
            <w:color w:val="000000"/>
          </w:rPr>
          <w:delText xml:space="preserve"> was </w:delText>
        </w:r>
      </w:del>
      <w:del w:author="Emily Mock" w:date="2013-10-15T12:30:00Z" w:id="34">
        <w:r>
          <w:rPr>
            <w:rFonts w:ascii="Consolas" w:hAnsi="Consolas"/>
            <w:color w:val="000000"/>
          </w:rPr>
          <w:delText xml:space="preserve">that made me </w:delText>
        </w:r>
      </w:del>
      <w:ins w:author="csimstu " w:date="2013-10-15T17:51:00Z" w:id="35">
        <w:r>
          <w:rPr>
            <w:rFonts w:ascii="Consolas" w:hAnsi="Consolas"/>
            <w:color w:val="000000"/>
          </w:rPr>
          <w:t xml:space="preserve"> felt like an escaped fugitive</w:t>
        </w:r>
      </w:ins>
      <w:r>
        <w:rPr/>
        <w:commentReference w:id="1"/>
      </w:r>
      <w:del w:author="Emily Mock" w:date="2013-10-15T12:30:00Z" w:id="36">
        <w:r>
          <w:rPr>
            <w:rFonts w:ascii="Consolas" w:hAnsi="Consolas"/>
            <w:color w:val="000000"/>
          </w:rPr>
          <w:delText>, with so many paths to tread</w:delText>
        </w:r>
      </w:del>
      <w:ins w:author="csimstu " w:date="2013-10-10T16:57:00Z" w:id="37">
        <w:r>
          <w:rPr>
            <w:rFonts w:ascii="Consolas" w:hAnsi="Consolas"/>
            <w:color w:val="000000"/>
          </w:rPr>
          <w:t>.</w:t>
        </w:r>
      </w:ins>
      <w:del w:author="Emily Mock" w:date="2013-10-15T12:31:00Z" w:id="38">
        <w:r>
          <w:rPr>
            <w:rFonts w:ascii="Consolas" w:hAnsi="Consolas"/>
            <w:color w:val="000000"/>
          </w:rPr>
          <w:delText xml:space="preserve"> And I could reapply.</w:delText>
        </w:r>
      </w:del>
    </w:p>
    <w:p>
      <w:pPr>
        <w:pStyle w:val="style0"/>
      </w:pPr>
      <w:r>
        <w:rPr/>
      </w:r>
    </w:p>
    <w:p>
      <w:pPr>
        <w:pStyle w:val="style0"/>
      </w:pPr>
      <w:del w:author="Emily Mock" w:date="2013-10-15T12:34:00Z" w:id="39">
        <w:r>
          <w:rPr>
            <w:rFonts w:ascii="Consolas" w:hAnsi="Consolas"/>
            <w:color w:val="000000"/>
          </w:rPr>
          <w:delText xml:space="preserve">Stanford has been my dream school for many years. </w:delText>
        </w:r>
      </w:del>
      <w:del w:author="Emily Mock" w:date="2013-10-15T12:26:00Z" w:id="40">
        <w:r>
          <w:rPr>
            <w:rFonts w:ascii="Consolas" w:hAnsi="Consolas"/>
            <w:color w:val="000000"/>
          </w:rPr>
          <w:delText xml:space="preserve">The start was too complex to cover, but </w:delText>
        </w:r>
      </w:del>
      <w:ins w:author="csimstu " w:date="2013-10-15T18:25:00Z" w:id="41">
        <w:r>
          <w:rPr>
            <w:rFonts w:ascii="Consolas" w:hAnsi="Consolas"/>
            <w:color w:val="000000"/>
          </w:rPr>
          <w:t xml:space="preserve">Stanford is one of the pursuits I want to tread. </w:t>
        </w:r>
      </w:ins>
      <w:r>
        <w:rPr/>
        <w:commentReference w:id="2"/>
      </w:r>
      <w:del w:author="Emily Mock" w:date="2013-10-15T12:26:00Z" w:id="42">
        <w:r>
          <w:rPr>
            <w:rFonts w:ascii="Consolas" w:hAnsi="Consolas"/>
            <w:color w:val="000000"/>
          </w:rPr>
          <w:delText>t</w:delText>
        </w:r>
      </w:del>
      <w:ins w:author="Emily Mock" w:date="2013-10-15T12:26:00Z" w:id="43">
        <w:r>
          <w:rPr>
            <w:rFonts w:ascii="Consolas" w:hAnsi="Consolas"/>
            <w:color w:val="000000"/>
          </w:rPr>
          <w:t>T</w:t>
        </w:r>
      </w:ins>
      <w:ins w:author="csimstu " w:date="2013-10-10T17:16:00Z" w:id="44">
        <w:r>
          <w:rPr>
            <w:rFonts w:ascii="Consolas" w:hAnsi="Consolas"/>
            <w:color w:val="000000"/>
          </w:rPr>
          <w:t>he first</w:t>
        </w:r>
      </w:ins>
      <w:ins w:author="Emily Mock" w:date="2013-10-15T12:34:00Z" w:id="45">
        <w:r>
          <w:rPr>
            <w:rFonts w:ascii="Consolas" w:hAnsi="Consolas"/>
            <w:color w:val="000000"/>
          </w:rPr>
          <w:t xml:space="preserve"> </w:t>
        </w:r>
      </w:ins>
      <w:ins w:author="csimstu " w:date="2013-10-15T17:53:00Z" w:id="46">
        <w:r>
          <w:rPr>
            <w:rFonts w:ascii="Consolas" w:hAnsi="Consolas"/>
            <w:color w:val="000000"/>
          </w:rPr>
          <w:t xml:space="preserve">time I linked </w:t>
        </w:r>
      </w:ins>
      <w:ins w:author="Emily Mock" w:date="2013-10-15T12:34:00Z" w:id="47">
        <w:r>
          <w:rPr>
            <w:rFonts w:ascii="Consolas" w:hAnsi="Consolas"/>
            <w:color w:val="000000"/>
          </w:rPr>
          <w:t>with Stanford</w:t>
        </w:r>
      </w:ins>
      <w:ins w:author="csimstu " w:date="2013-10-10T17:16:00Z" w:id="48">
        <w:r>
          <w:rPr>
            <w:rFonts w:ascii="Consolas" w:hAnsi="Consolas"/>
            <w:color w:val="000000"/>
          </w:rPr>
          <w:t xml:space="preserve"> </w:t>
        </w:r>
      </w:ins>
      <w:ins w:author="csimstu " w:date="2013-10-10T17:17:00Z" w:id="49">
        <w:r>
          <w:rPr>
            <w:rFonts w:ascii="Consolas" w:hAnsi="Consolas"/>
            <w:color w:val="000000"/>
          </w:rPr>
          <w:t xml:space="preserve">was in junior 3, when </w:t>
        </w:r>
      </w:ins>
      <w:ins w:author="csimstu " w:date="2013-10-10T16:58:00Z" w:id="50">
        <w:r>
          <w:rPr>
            <w:rFonts w:ascii="Consolas" w:hAnsi="Consolas"/>
            <w:color w:val="000000"/>
          </w:rPr>
          <w:t>I asked a friend who would pass by the campus to bury a bottle with my encoded dream message under an oak tree</w:t>
        </w:r>
      </w:ins>
      <w:r>
        <w:rPr/>
        <w:commentReference w:id="3"/>
      </w:r>
      <w:r>
        <w:rPr/>
        <w:commentReference w:id="4"/>
      </w:r>
      <w:ins w:author="csimstu " w:date="2013-10-10T16:58:00Z" w:id="51">
        <w:r>
          <w:rPr>
            <w:rFonts w:ascii="Consolas" w:hAnsi="Consolas"/>
            <w:color w:val="000000"/>
          </w:rPr>
          <w:t>.</w:t>
        </w:r>
      </w:ins>
      <w:del w:author="Emily Mock" w:date="2013-10-15T12:26:00Z" w:id="52">
        <w:r>
          <w:rPr>
            <w:rFonts w:ascii="Consolas" w:hAnsi="Consolas"/>
            <w:color w:val="000000"/>
          </w:rPr>
          <w:delText>I long for the prevailing “wind of freedom”</w:delText>
        </w:r>
      </w:del>
      <w:ins w:author="csimstu " w:date="2013-10-15T18:23:00Z" w:id="53">
        <w:r>
          <w:rPr>
            <w:rFonts w:ascii="Consolas" w:hAnsi="Consolas"/>
            <w:color w:val="000000"/>
          </w:rPr>
          <w:t xml:space="preserve"> On the lid labeled </w:t>
        </w:r>
      </w:ins>
      <w:ins w:author="csimstu " w:date="2013-10-15T18:24:00Z" w:id="54">
        <w:r>
          <w:rPr>
            <w:rFonts w:ascii="Consolas" w:hAnsi="Consolas"/>
            <w:color w:val="000000"/>
          </w:rPr>
          <w:t xml:space="preserve">“date to open Sept. 2013” </w:t>
        </w:r>
      </w:ins>
      <w:ins w:author="csimstu " w:date="2013-10-15T18:26:00Z" w:id="55">
        <w:r>
          <w:rPr>
            <w:rFonts w:ascii="Consolas" w:hAnsi="Consolas"/>
            <w:color w:val="000000"/>
          </w:rPr>
          <w:t xml:space="preserve">The rejection </w:t>
        </w:r>
      </w:ins>
      <w:del w:author="csimstu " w:date="2013-10-15T18:26:00Z" w:id="56">
        <w:r>
          <w:rPr>
            <w:rFonts w:ascii="Consolas" w:hAnsi="Consolas"/>
            <w:color w:val="000000"/>
          </w:rPr>
          <w:commentReference w:id="5"/>
        </w:r>
      </w:del>
      <w:del w:author="Emily Mock" w:date="2013-10-15T12:26:00Z" w:id="57">
        <w:r>
          <w:rPr>
            <w:rFonts w:ascii="Consolas" w:hAnsi="Consolas"/>
            <w:color w:val="000000"/>
          </w:rPr>
          <w:delText>, and diversity, two things nowhere to be found if I pursue in my nation. The next time I found myself closest was three years later, and was unfortunately in the 94% pool.</w:delText>
        </w:r>
      </w:del>
      <w:del w:author="csimstu " w:date="2013-10-15T18:26:00Z" w:id="58">
        <w:r>
          <w:rPr>
            <w:rFonts w:ascii="Consolas" w:hAnsi="Consolas"/>
            <w:color w:val="000000"/>
          </w:rPr>
          <w:delText xml:space="preserve">My rejection from Stanford </w:delText>
        </w:r>
      </w:del>
      <w:ins w:author="Emily Mock" w:date="2013-10-15T12:26:00Z" w:id="59">
        <w:r>
          <w:rPr>
            <w:rFonts w:ascii="Consolas" w:hAnsi="Consolas"/>
            <w:color w:val="000000"/>
          </w:rPr>
          <w:t>last year</w:t>
        </w:r>
      </w:ins>
      <w:del w:author="Emily Mock" w:date="2013-10-15T12:26:00Z" w:id="60">
        <w:r>
          <w:rPr>
            <w:rFonts w:ascii="Consolas" w:hAnsi="Consolas"/>
            <w:color w:val="000000"/>
          </w:rPr>
          <w:delText xml:space="preserve"> But it</w:delText>
        </w:r>
      </w:del>
      <w:ins w:author="csimstu " w:date="2013-10-10T17:25:00Z" w:id="61">
        <w:r>
          <w:rPr>
            <w:rFonts w:ascii="Consolas" w:hAnsi="Consolas"/>
            <w:color w:val="000000"/>
          </w:rPr>
          <w:t xml:space="preserve"> implied the date might be wrong, but it was not the end</w:t>
        </w:r>
      </w:ins>
      <w:ins w:author="csimstu " w:date="2013-10-10T17:26:00Z" w:id="62">
        <w:r>
          <w:rPr>
            <w:rFonts w:ascii="Consolas" w:hAnsi="Consolas"/>
            <w:color w:val="000000"/>
          </w:rPr>
          <w:t>, because the progress of dream-catching would never fail; it would only sus</w:t>
        </w:r>
      </w:ins>
      <w:ins w:author="csimstu " w:date="2013-10-10T17:27:00Z" w:id="63">
        <w:r>
          <w:rPr>
            <w:rFonts w:ascii="Consolas" w:hAnsi="Consolas"/>
            <w:color w:val="000000"/>
          </w:rPr>
          <w:t>pend.</w:t>
        </w:r>
      </w:ins>
      <w:r>
        <w:rPr/>
        <w:commentReference w:id="6"/>
      </w:r>
    </w:p>
    <w:p>
      <w:pPr>
        <w:pStyle w:val="style0"/>
      </w:pPr>
      <w:r>
        <w:rPr/>
      </w:r>
    </w:p>
    <w:p>
      <w:pPr>
        <w:pStyle w:val="style0"/>
      </w:pPr>
      <w:del w:author="Emily Mock" w:date="2013-10-15T12:33:00Z" w:id="64">
        <w:r>
          <w:rPr>
            <w:rFonts w:ascii="Consolas" w:hAnsi="Consolas"/>
            <w:color w:val="000000"/>
          </w:rPr>
          <w:delText xml:space="preserve">I first planned to do an internship. So I applied to IT companies, although normally high school graduates are ineligible. </w:delText>
        </w:r>
      </w:del>
      <w:ins w:author="csimstu " w:date="2013-10-15T18:46:00Z" w:id="65">
        <w:r>
          <w:rPr>
            <w:rFonts w:ascii="Consolas" w:hAnsi="Consolas"/>
            <w:color w:val="000000"/>
          </w:rPr>
          <w:t xml:space="preserve">Another thing I've always wanted to do </w:t>
        </w:r>
      </w:ins>
      <w:ins w:author="csimstu " w:date="2013-10-15T18:47:00Z" w:id="66">
        <w:r>
          <w:rPr>
            <w:rFonts w:ascii="Consolas" w:hAnsi="Consolas"/>
            <w:color w:val="000000"/>
          </w:rPr>
          <w:t xml:space="preserve">is to </w:t>
        </w:r>
      </w:ins>
      <w:ins w:author="csimstu " w:date="2013-10-15T18:30:00Z" w:id="67">
        <w:r>
          <w:rPr>
            <w:rFonts w:ascii="Consolas" w:hAnsi="Consolas"/>
            <w:color w:val="000000"/>
          </w:rPr>
          <w:t>put what I learn into creation, so I applied for internship</w:t>
        </w:r>
      </w:ins>
      <w:ins w:author="csimstu " w:date="2013-10-15T18:32:00Z" w:id="68">
        <w:r>
          <w:rPr>
            <w:rFonts w:ascii="Consolas" w:hAnsi="Consolas"/>
            <w:color w:val="000000"/>
          </w:rPr>
          <w:t xml:space="preserve">. Although </w:t>
        </w:r>
      </w:ins>
      <w:ins w:author="csimstu " w:date="2013-10-15T18:32:00Z" w:id="69">
        <w:r>
          <w:rPr>
            <w:rFonts w:ascii="Consolas" w:cs="Lohit Hindi" w:eastAsia="文泉驿正黑" w:hAnsi="Consolas"/>
            <w:color w:val="000000"/>
            <w:sz w:val="24"/>
            <w:szCs w:val="24"/>
            <w:lang w:bidi="hi-IN" w:eastAsia="zh-CN" w:val="en-US"/>
          </w:rPr>
          <w:t xml:space="preserve">I </w:t>
        </w:r>
      </w:ins>
      <w:ins w:author="csimstu " w:date="2013-10-15T18:33:00Z" w:id="70">
        <w:r>
          <w:rPr>
            <w:rFonts w:ascii="Consolas" w:cs="Lohit Hindi" w:eastAsia="文泉驿正黑" w:hAnsi="Consolas"/>
            <w:color w:val="000000"/>
            <w:sz w:val="24"/>
            <w:szCs w:val="24"/>
            <w:lang w:bidi="hi-IN" w:eastAsia="zh-CN" w:val="en-US"/>
          </w:rPr>
          <w:t>passed the test and managed to get offers from Microsoft and Alibaba, upon</w:t>
        </w:r>
      </w:ins>
      <w:ins w:author="csimstu " w:date="2013-10-10T16:34:00Z" w:id="71">
        <w:r>
          <w:rPr>
            <w:rFonts w:ascii="Consolas" w:hAnsi="Consolas"/>
            <w:color w:val="000000"/>
          </w:rPr>
          <w:t xml:space="preserve"> visiting the company, I found it far different from what I conceived, more like being constrained in a narrow research field. </w:t>
        </w:r>
      </w:ins>
      <w:ins w:author="csimstu " w:date="2013-10-15T18:44:00Z" w:id="72">
        <w:r>
          <w:rPr>
            <w:rFonts w:ascii="Consolas" w:hAnsi="Consolas"/>
            <w:color w:val="000000"/>
          </w:rPr>
          <w:t xml:space="preserve">So </w:t>
        </w:r>
      </w:ins>
      <w:ins w:author="csimstu " w:date="2013-10-15T18:38:00Z" w:id="73">
        <w:r>
          <w:rPr>
            <w:rFonts w:ascii="Consolas" w:hAnsi="Consolas"/>
            <w:color w:val="000000"/>
          </w:rPr>
          <w:t>I passed the offers, seeking for real freedom of creation.</w:t>
        </w:r>
      </w:ins>
      <w:del w:author="csimstu " w:date="2013-10-15T18:38:00Z" w:id="74">
        <w:r>
          <w:rPr>
            <w:rFonts w:ascii="Consolas" w:hAnsi="Consolas"/>
            <w:color w:val="000000"/>
            <w:u w:val="none"/>
          </w:rPr>
          <w:commentReference w:id="7"/>
        </w:r>
      </w:del>
      <w:ins w:author="csimstu " w:date="2013-10-15T18:39:00Z" w:id="75">
        <w:r>
          <w:rPr>
            <w:rFonts w:ascii="Consolas" w:hAnsi="Consolas"/>
            <w:color w:val="000000"/>
            <w:u w:val="none"/>
          </w:rPr>
          <w:t xml:space="preserve"> </w:t>
        </w:r>
      </w:ins>
    </w:p>
    <w:p>
      <w:pPr>
        <w:pStyle w:val="style0"/>
      </w:pPr>
      <w:ins w:author="csimstu " w:date="2013-10-15T18:46:00Z" w:id="76">
        <w:r>
          <w:rPr/>
        </w:r>
      </w:ins>
    </w:p>
    <w:p>
      <w:pPr>
        <w:pStyle w:val="style0"/>
      </w:pPr>
      <w:ins w:author="csimstu " w:date="2013-10-15T18:44:00Z" w:id="77">
        <w:r>
          <w:rPr>
            <w:rFonts w:ascii="Consolas" w:hAnsi="Consolas"/>
            <w:color w:val="000000"/>
            <w:u w:val="none"/>
          </w:rPr>
          <w:t xml:space="preserve">Later, </w:t>
        </w:r>
      </w:ins>
      <w:ins w:author="csimstu " w:date="2013-10-10T16:34:00Z" w:id="78">
        <w:r>
          <w:rPr>
            <w:rFonts w:ascii="Consolas" w:hAnsi="Consolas"/>
            <w:color w:val="000000"/>
          </w:rPr>
          <w:t xml:space="preserve">I found two other college graduates with same passion for game making, and we built the studio C2. Life was hard at first in the rented 50m2 apartment, planting huge devices, setting productive goals and coordinating with other two who I knew little before. But </w:t>
        </w:r>
      </w:ins>
      <w:ins w:author="csimstu " w:date="2013-10-15T18:53:00Z" w:id="79">
        <w:r>
          <w:rPr>
            <w:rFonts w:ascii="Consolas" w:hAnsi="Consolas"/>
            <w:color w:val="000000"/>
          </w:rPr>
          <w:t xml:space="preserve">it was the real creation, as we are the god in the virtuality. </w:t>
        </w:r>
      </w:ins>
      <w:del w:author="csimstu " w:date="2013-10-15T18:54:00Z" w:id="80">
        <w:r>
          <w:rPr>
            <w:rFonts w:ascii="Consolas" w:hAnsi="Consolas"/>
            <w:color w:val="000000"/>
          </w:rPr>
          <w:commentReference w:id="8"/>
        </w:r>
      </w:del>
      <w:ins w:author="csimstu " w:date="2013-10-15T18:58:00Z" w:id="81">
        <w:r>
          <w:rPr>
            <w:rFonts w:ascii="Consolas" w:hAnsi="Consolas"/>
            <w:color w:val="000000"/>
          </w:rPr>
          <w:t xml:space="preserve">It feels good to be out of shackles and be </w:t>
        </w:r>
      </w:ins>
      <w:ins w:author="csimstu " w:date="2013-10-15T18:59:00Z" w:id="82">
        <w:r>
          <w:rPr>
            <w:rFonts w:ascii="Consolas" w:hAnsi="Consolas"/>
            <w:color w:val="000000"/>
          </w:rPr>
          <w:t xml:space="preserve">on my </w:t>
        </w:r>
      </w:ins>
      <w:ins w:author="csimstu " w:date="2013-10-15T19:00:00Z" w:id="83">
        <w:r>
          <w:rPr>
            <w:rFonts w:ascii="Consolas" w:hAnsi="Consolas"/>
            <w:color w:val="000000"/>
          </w:rPr>
          <w:t>own control.</w:t>
        </w:r>
      </w:ins>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Emily Mock" w:date="2013-10-15T12:29:00Z" w:id="0">
    <w:p>
      <w:r>
        <w:rPr/>
        <w:t xml:space="preserve">Language: What you mean by this is steady, stable, predictable, reliable paths in life, right? That is not actually what you consider “promising,” so I think you should change this word. </w:t>
      </w:r>
    </w:p>
    <w:p>
      <w:r>
        <w:rPr/>
      </w:r>
    </w:p>
    <w:p>
      <w:r>
        <w:rPr/>
      </w:r>
    </w:p>
  </w:comment>
  <w:comment w:author="Emily Mock" w:date="2013-10-15T12:32:00Z" w:id="1">
    <w:p>
      <w:r>
        <w:rPr>
          <w:b/>
        </w:rPr>
        <w:t>Language:</w:t>
      </w:r>
      <w:r>
        <w:rPr/>
        <w:t xml:space="preserve"> I think this word is (literally, hehe) too light for the feeling you’re describing here. When I see “lighthearted,” I think of being easy-going.</w:t>
      </w:r>
    </w:p>
    <w:p>
      <w:r>
        <w:rPr/>
      </w:r>
    </w:p>
    <w:p>
      <w:r>
        <w:rPr/>
      </w:r>
    </w:p>
  </w:comment>
  <w:comment w:author="Pei" w:date="2013-10-14T21:54:00Z" w:id="2">
    <w:p>
      <w:r>
        <w:rPr/>
        <w:t>Might consider deleting.</w:t>
      </w:r>
    </w:p>
    <w:p>
      <w:r>
        <w:rPr/>
      </w:r>
    </w:p>
    <w:p>
      <w:r>
        <w:rPr/>
      </w:r>
    </w:p>
  </w:comment>
  <w:comment w:author="Pei" w:date="2013-10-14T21:56:00Z" w:id="3">
    <w:p>
      <w:r>
        <w:rPr/>
        <w:t>What was this message and how is this related to your admiration for Stanford?</w:t>
      </w:r>
    </w:p>
    <w:p>
      <w:r>
        <w:rPr/>
      </w:r>
    </w:p>
    <w:p>
      <w:r>
        <w:rPr/>
      </w:r>
    </w:p>
  </w:comment>
  <w:comment w:author="Emily Mock" w:date="2013-10-15T12:25:00Z" w:id="4">
    <w:p>
      <w:r>
        <w:rPr>
          <w:b/>
        </w:rPr>
        <w:t>Content:</w:t>
      </w:r>
      <w:r>
        <w:rPr/>
        <w:t xml:space="preserve"> I definitely agree with Pei’s comment here. This is an opportunity for you to be specific about why Stanford has been your dream school (rather than any other American school that supports freedom and diversity).</w:t>
      </w:r>
    </w:p>
    <w:p>
      <w:r>
        <w:rPr/>
      </w:r>
    </w:p>
    <w:p>
      <w:r>
        <w:rPr/>
      </w:r>
    </w:p>
  </w:comment>
  <w:comment w:author="Pei" w:date="2013-10-14T21:55:00Z" w:id="5">
    <w:p>
      <w:r>
        <w:rPr/>
        <w:t>What is this in reference to? Stanford admissions materials?</w:t>
      </w:r>
    </w:p>
    <w:p>
      <w:r>
        <w:rPr/>
      </w:r>
    </w:p>
    <w:p>
      <w:r>
        <w:rPr/>
      </w:r>
    </w:p>
  </w:comment>
  <w:comment w:author="Pei" w:date="2013-10-14T21:56:00Z" w:id="6">
    <w:p>
      <w:r>
        <w:rPr/>
        <w:t xml:space="preserve">This section is too abstract. Your literal meaning is lost. What is 94%? </w:t>
      </w:r>
    </w:p>
    <w:p>
      <w:r>
        <w:rPr/>
      </w:r>
    </w:p>
    <w:p>
      <w:r>
        <w:rPr/>
      </w:r>
    </w:p>
  </w:comment>
  <w:comment w:author="Pei" w:date="2013-10-14T21:58:00Z" w:id="7">
    <w:p>
      <w:r>
        <w:rPr/>
        <w:t>Did you already have a sense of what this work experience was going to be like? A curious person might want to have this.</w:t>
      </w:r>
    </w:p>
    <w:p>
      <w:r>
        <w:rPr/>
      </w:r>
    </w:p>
    <w:p>
      <w:r>
        <w:rPr/>
        <w:t>You may, alternatively, explain your passing over the internship offres by saying you sought freedom and true creation, which your entrepreneurial venture offers.</w:t>
      </w:r>
    </w:p>
    <w:p>
      <w:r>
        <w:rPr/>
      </w:r>
    </w:p>
    <w:p>
      <w:r>
        <w:rPr/>
      </w:r>
    </w:p>
  </w:comment>
  <w:comment w:author="Pei" w:date="2013-10-14T21:59:00Z" w:id="8">
    <w:p>
      <w:r>
        <w:rPr/>
        <w:t>What is your personal development through this? Have you picked up management skills? What lessons have you learned during ths process/</w:t>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5" w:type="character">
    <w:name w:val="Default Paragraph Font"/>
    <w:next w:val="style15"/>
    <w:rPr/>
  </w:style>
  <w:style w:styleId="style16" w:type="character">
    <w:name w:val="Balloon Text Char"/>
    <w:basedOn w:val="style15"/>
    <w:next w:val="style16"/>
    <w:rPr>
      <w:rFonts w:ascii="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paragraph">
    <w:name w:val="标题"/>
    <w:basedOn w:val="style0"/>
    <w:next w:val="style21"/>
    <w:pPr>
      <w:keepNext/>
      <w:spacing w:after="120" w:before="240"/>
    </w:pPr>
    <w:rPr>
      <w:rFonts w:ascii="Liberation Sans" w:cs="Lohit Hindi" w:eastAsia="微软雅黑" w:hAnsi="Liberation Sans"/>
      <w:sz w:val="28"/>
      <w:szCs w:val="28"/>
    </w:rPr>
  </w:style>
  <w:style w:styleId="style21" w:type="paragraph">
    <w:name w:val="正文"/>
    <w:basedOn w:val="style0"/>
    <w:next w:val="style21"/>
    <w:pPr>
      <w:spacing w:after="120" w:before="0"/>
    </w:pPr>
    <w:rPr/>
  </w:style>
  <w:style w:styleId="style22" w:type="paragraph">
    <w:name w:val="列表"/>
    <w:basedOn w:val="style21"/>
    <w:next w:val="style22"/>
    <w:pPr/>
    <w:rPr>
      <w:rFonts w:cs="Lohit Hindi"/>
    </w:rPr>
  </w:style>
  <w:style w:styleId="style23" w:type="paragraph">
    <w:name w:val="题注"/>
    <w:basedOn w:val="style0"/>
    <w:next w:val="style23"/>
    <w:pPr>
      <w:suppressLineNumbers/>
      <w:spacing w:after="120" w:before="120"/>
    </w:pPr>
    <w:rPr>
      <w:rFonts w:cs="Lohit Hindi"/>
      <w:i/>
      <w:iCs/>
      <w:sz w:val="24"/>
      <w:szCs w:val="24"/>
    </w:rPr>
  </w:style>
  <w:style w:styleId="style24" w:type="paragraph">
    <w:name w:val="目录"/>
    <w:basedOn w:val="style0"/>
    <w:next w:val="style24"/>
    <w:pPr>
      <w:suppressLineNumbers/>
    </w:pPr>
    <w:rPr>
      <w:rFonts w:cs="Lohit Hindi"/>
    </w:rPr>
  </w:style>
  <w:style w:styleId="style25" w:type="paragraph">
    <w:name w:val="Balloon Text"/>
    <w:basedOn w:val="style0"/>
    <w:next w:val="style25"/>
    <w:pPr/>
    <w:rPr>
      <w:rFonts w:ascii="Lucida Grande" w:hAnsi="Lucida Grande"/>
      <w:sz w:val="18"/>
      <w:szCs w:val="18"/>
    </w:rPr>
  </w:style>
  <w:style w:styleId="style26" w:type="paragraph">
    <w:name w:val="annotation text"/>
    <w:basedOn w:val="style0"/>
    <w:next w:val="style26"/>
    <w:pPr/>
    <w:rPr/>
  </w:style>
  <w:style w:styleId="style27" w:type="paragraph">
    <w:name w:val="annotation subject"/>
    <w:basedOn w:val="style26"/>
    <w:next w:val="style27"/>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2013-10-07T19:46:00.00Z</dcterms:created>
  <dc:creator>csimstu </dc:creator>
  <cp:lastModifiedBy>Emily Mock</cp:lastModifiedBy>
  <dcterms:modified xsi:type="dcterms:W3CDTF">2013-10-15T04:37:00.00Z</dcterms:modified>
  <cp:revision>29</cp:revision>
</cp:coreProperties>
</file>