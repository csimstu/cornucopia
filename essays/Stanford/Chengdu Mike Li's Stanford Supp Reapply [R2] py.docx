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51577" w14:textId="77777777" w:rsidR="006E0652" w:rsidRDefault="00553003">
      <w:pPr>
        <w:pStyle w:val="a"/>
      </w:pPr>
      <w:r>
        <w:rPr>
          <w:rFonts w:ascii="Consolas" w:hAnsi="Consolas"/>
          <w:color w:val="000000"/>
        </w:rPr>
        <w:t>Please reflect on your experiences and personal development since your last application. (250 word limit.)</w:t>
      </w:r>
    </w:p>
    <w:p w14:paraId="03051AE0" w14:textId="77777777" w:rsidR="006E0652" w:rsidRDefault="006E0652">
      <w:pPr>
        <w:pStyle w:val="a"/>
      </w:pPr>
    </w:p>
    <w:p w14:paraId="75E4B008" w14:textId="77777777" w:rsidR="006E0652" w:rsidRDefault="006E0652">
      <w:pPr>
        <w:pStyle w:val="a"/>
      </w:pPr>
    </w:p>
    <w:p w14:paraId="614206A3" w14:textId="77777777" w:rsidR="006E0652" w:rsidRDefault="006E0652">
      <w:pPr>
        <w:pStyle w:val="a"/>
      </w:pPr>
    </w:p>
    <w:p w14:paraId="3D0582FE" w14:textId="77777777" w:rsidR="006E0652" w:rsidRDefault="00553003">
      <w:pPr>
        <w:pStyle w:val="a"/>
      </w:pPr>
      <w:ins w:id="0" w:author="csimstu " w:date="2013-10-10T16:21:00Z">
        <w:r>
          <w:rPr>
            <w:rFonts w:ascii="Consolas" w:hAnsi="Consolas"/>
            <w:color w:val="000000"/>
          </w:rPr>
          <w:t xml:space="preserve">The day I </w:t>
        </w:r>
      </w:ins>
      <w:r w:rsidR="0043284C">
        <w:rPr>
          <w:rFonts w:ascii="Consolas" w:hAnsi="Consolas"/>
          <w:color w:val="000000"/>
        </w:rPr>
        <w:t>rejected</w:t>
      </w:r>
      <w:ins w:id="1" w:author="csimstu " w:date="2013-10-10T16:21:00Z">
        <w:r>
          <w:rPr>
            <w:rFonts w:ascii="Consolas" w:hAnsi="Consolas"/>
            <w:color w:val="000000"/>
          </w:rPr>
          <w:t xml:space="preserve"> Tsinghua's offer and decided to take a gap</w:t>
        </w:r>
      </w:ins>
      <w:r w:rsidR="0043284C">
        <w:rPr>
          <w:rFonts w:ascii="Consolas" w:hAnsi="Consolas"/>
          <w:color w:val="000000"/>
        </w:rPr>
        <w:t xml:space="preserve"> year</w:t>
      </w:r>
      <w:ins w:id="2" w:author="csimstu " w:date="2013-10-10T16:21:00Z">
        <w:r>
          <w:rPr>
            <w:rFonts w:ascii="Consolas" w:hAnsi="Consolas"/>
            <w:color w:val="000000"/>
          </w:rPr>
          <w:t>, my father asked me</w:t>
        </w:r>
      </w:ins>
      <w:ins w:id="3" w:author="csimstu " w:date="2013-10-10T16:22:00Z">
        <w:r>
          <w:rPr>
            <w:rFonts w:ascii="Consolas" w:hAnsi="Consolas"/>
            <w:color w:val="000000"/>
          </w:rPr>
          <w:t>, “What was t</w:t>
        </w:r>
        <w:r>
          <w:rPr>
            <w:rFonts w:ascii="Consolas" w:hAnsi="Consolas"/>
            <w:color w:val="000000"/>
          </w:rPr>
          <w:t>he happiest period of your life?” I contemplated a while on this weird question</w:t>
        </w:r>
      </w:ins>
      <w:ins w:id="4" w:author="csimstu " w:date="2013-10-10T16:23:00Z">
        <w:r>
          <w:rPr>
            <w:rFonts w:ascii="Consolas" w:hAnsi="Consolas"/>
            <w:color w:val="000000"/>
          </w:rPr>
          <w:t xml:space="preserve">. Astonishingly, I found my answer was a “now”. </w:t>
        </w:r>
      </w:ins>
      <w:ins w:id="5" w:author="csimstu " w:date="2013-10-10T16:26:00Z">
        <w:r>
          <w:rPr>
            <w:rFonts w:ascii="Consolas" w:hAnsi="Consolas"/>
            <w:color w:val="000000"/>
          </w:rPr>
          <w:t>Previous classmates and friends</w:t>
        </w:r>
      </w:ins>
      <w:ins w:id="6" w:author="csimstu " w:date="2013-10-10T16:25:00Z">
        <w:r>
          <w:rPr>
            <w:rFonts w:ascii="Consolas" w:hAnsi="Consolas"/>
            <w:color w:val="000000"/>
          </w:rPr>
          <w:t xml:space="preserve"> were going to universities with promising future</w:t>
        </w:r>
      </w:ins>
      <w:ins w:id="7" w:author="csimstu " w:date="2013-10-10T16:26:00Z">
        <w:r>
          <w:rPr>
            <w:rFonts w:ascii="Consolas" w:hAnsi="Consolas"/>
            <w:color w:val="000000"/>
          </w:rPr>
          <w:t>, all except me</w:t>
        </w:r>
      </w:ins>
      <w:ins w:id="8" w:author="csimstu " w:date="2013-10-10T16:28:00Z">
        <w:r>
          <w:rPr>
            <w:rFonts w:ascii="Consolas" w:hAnsi="Consolas"/>
            <w:color w:val="000000"/>
          </w:rPr>
          <w:t xml:space="preserve">. But it was free of guarantees that </w:t>
        </w:r>
      </w:ins>
      <w:ins w:id="9" w:author="csimstu " w:date="2013-10-10T16:29:00Z">
        <w:r>
          <w:rPr>
            <w:rFonts w:ascii="Consolas" w:hAnsi="Consolas"/>
            <w:color w:val="000000"/>
          </w:rPr>
          <w:t>made me lighthearted</w:t>
        </w:r>
      </w:ins>
      <w:ins w:id="10" w:author="csimstu " w:date="2013-10-10T16:57:00Z">
        <w:r>
          <w:rPr>
            <w:rFonts w:ascii="Consolas" w:hAnsi="Consolas"/>
            <w:color w:val="000000"/>
          </w:rPr>
          <w:t>, with so many paths to tread. And I could reapply.</w:t>
        </w:r>
      </w:ins>
    </w:p>
    <w:p w14:paraId="177F13B5" w14:textId="77777777" w:rsidR="006E0652" w:rsidRDefault="006E0652">
      <w:pPr>
        <w:pStyle w:val="a"/>
      </w:pPr>
    </w:p>
    <w:p w14:paraId="0123BA89" w14:textId="77777777" w:rsidR="006E0652" w:rsidRDefault="00553003">
      <w:pPr>
        <w:pStyle w:val="a"/>
      </w:pPr>
      <w:ins w:id="11" w:author="csimstu " w:date="2013-10-10T17:11:00Z">
        <w:r>
          <w:rPr>
            <w:rFonts w:ascii="Consolas" w:hAnsi="Consolas"/>
            <w:color w:val="000000"/>
          </w:rPr>
          <w:t>Stanford has been my dream scho</w:t>
        </w:r>
      </w:ins>
      <w:ins w:id="12" w:author="csimstu " w:date="2013-10-10T17:12:00Z">
        <w:r>
          <w:rPr>
            <w:rFonts w:ascii="Consolas" w:hAnsi="Consolas"/>
            <w:color w:val="000000"/>
          </w:rPr>
          <w:t xml:space="preserve">ol for many years. </w:t>
        </w:r>
      </w:ins>
      <w:commentRangeStart w:id="13"/>
      <w:ins w:id="14" w:author="csimstu " w:date="2013-10-10T17:15:00Z">
        <w:r>
          <w:rPr>
            <w:rFonts w:ascii="Consolas" w:hAnsi="Consolas"/>
            <w:color w:val="000000"/>
          </w:rPr>
          <w:t>The start was too complex to cover</w:t>
        </w:r>
      </w:ins>
      <w:ins w:id="15" w:author="csimstu " w:date="2013-10-10T17:16:00Z">
        <w:r>
          <w:rPr>
            <w:rFonts w:ascii="Consolas" w:hAnsi="Consolas"/>
            <w:color w:val="000000"/>
          </w:rPr>
          <w:t xml:space="preserve">, but </w:t>
        </w:r>
      </w:ins>
      <w:commentRangeEnd w:id="13"/>
      <w:r w:rsidR="0043284C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13"/>
      </w:r>
      <w:ins w:id="16" w:author="csimstu " w:date="2013-10-10T17:16:00Z">
        <w:r>
          <w:rPr>
            <w:rFonts w:ascii="Consolas" w:hAnsi="Consolas"/>
            <w:color w:val="000000"/>
          </w:rPr>
          <w:t xml:space="preserve">the </w:t>
        </w:r>
        <w:commentRangeStart w:id="17"/>
        <w:r>
          <w:rPr>
            <w:rFonts w:ascii="Consolas" w:hAnsi="Consolas"/>
            <w:color w:val="000000"/>
          </w:rPr>
          <w:t xml:space="preserve">first time I tried to create a connection </w:t>
        </w:r>
      </w:ins>
      <w:ins w:id="18" w:author="csimstu " w:date="2013-10-10T17:17:00Z">
        <w:r>
          <w:rPr>
            <w:rFonts w:ascii="Consolas" w:hAnsi="Consolas"/>
            <w:color w:val="000000"/>
          </w:rPr>
          <w:t xml:space="preserve">was in junior 3, when </w:t>
        </w:r>
      </w:ins>
      <w:ins w:id="19" w:author="csimstu " w:date="2013-10-10T16:58:00Z">
        <w:r>
          <w:rPr>
            <w:rFonts w:ascii="Consolas" w:hAnsi="Consolas"/>
            <w:color w:val="000000"/>
          </w:rPr>
          <w:t>I asked a friend who would pass the campus by to bury a bottle with my encoded message under an oak tree</w:t>
        </w:r>
      </w:ins>
      <w:commentRangeEnd w:id="17"/>
      <w:r w:rsidR="00730509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17"/>
      </w:r>
      <w:ins w:id="20" w:author="csimstu " w:date="2013-10-10T16:58:00Z">
        <w:r>
          <w:rPr>
            <w:rFonts w:ascii="Consolas" w:hAnsi="Consolas"/>
            <w:color w:val="000000"/>
          </w:rPr>
          <w:t xml:space="preserve">. I long for the prevailing </w:t>
        </w:r>
        <w:commentRangeStart w:id="21"/>
        <w:r>
          <w:rPr>
            <w:rFonts w:ascii="Consolas" w:hAnsi="Consolas"/>
            <w:color w:val="000000"/>
          </w:rPr>
          <w:t>“wind of freedom”</w:t>
        </w:r>
      </w:ins>
      <w:commentRangeEnd w:id="21"/>
      <w:r w:rsidR="0043284C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21"/>
      </w:r>
      <w:ins w:id="22" w:author="csimstu " w:date="2013-10-10T16:58:00Z">
        <w:r>
          <w:rPr>
            <w:rFonts w:ascii="Consolas" w:hAnsi="Consolas"/>
            <w:color w:val="000000"/>
          </w:rPr>
          <w:t xml:space="preserve">, and </w:t>
        </w:r>
        <w:commentRangeStart w:id="23"/>
        <w:r>
          <w:rPr>
            <w:rFonts w:ascii="Consolas" w:hAnsi="Consolas"/>
            <w:color w:val="000000"/>
          </w:rPr>
          <w:t>diversity, two things nowhere to be found if I pursue in my nation. The next ti</w:t>
        </w:r>
        <w:r>
          <w:rPr>
            <w:rFonts w:ascii="Consolas" w:hAnsi="Consolas"/>
            <w:color w:val="000000"/>
          </w:rPr>
          <w:t>me I found myself closest was three years later, and was unfortunately in the 94% pool.</w:t>
        </w:r>
      </w:ins>
      <w:ins w:id="24" w:author="csimstu " w:date="2013-10-10T17:22:00Z">
        <w:r>
          <w:rPr>
            <w:rFonts w:ascii="Consolas" w:hAnsi="Consolas"/>
            <w:color w:val="000000"/>
          </w:rPr>
          <w:t xml:space="preserve"> </w:t>
        </w:r>
      </w:ins>
      <w:ins w:id="25" w:author="csimstu " w:date="2013-10-10T17:25:00Z">
        <w:r>
          <w:rPr>
            <w:rFonts w:ascii="Consolas" w:hAnsi="Consolas"/>
            <w:color w:val="000000"/>
          </w:rPr>
          <w:t xml:space="preserve">But it was not </w:t>
        </w:r>
        <w:r>
          <w:rPr>
            <w:rFonts w:ascii="Consolas" w:hAnsi="Consolas"/>
            <w:color w:val="000000"/>
          </w:rPr>
          <w:t>the end</w:t>
        </w:r>
      </w:ins>
      <w:ins w:id="26" w:author="csimstu " w:date="2013-10-10T17:26:00Z">
        <w:r>
          <w:rPr>
            <w:rFonts w:ascii="Consolas" w:hAnsi="Consolas"/>
            <w:color w:val="000000"/>
          </w:rPr>
          <w:t>, because the progress of dream-catching would never fail; it might only sus</w:t>
        </w:r>
      </w:ins>
      <w:ins w:id="27" w:author="csimstu " w:date="2013-10-10T17:27:00Z">
        <w:r>
          <w:rPr>
            <w:rFonts w:ascii="Consolas" w:hAnsi="Consolas"/>
            <w:color w:val="000000"/>
          </w:rPr>
          <w:t>pend.</w:t>
        </w:r>
      </w:ins>
      <w:commentRangeEnd w:id="23"/>
      <w:r w:rsidR="00782293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23"/>
      </w:r>
    </w:p>
    <w:p w14:paraId="52B7BA96" w14:textId="77777777" w:rsidR="006E0652" w:rsidRDefault="006E0652">
      <w:pPr>
        <w:pStyle w:val="a"/>
      </w:pPr>
    </w:p>
    <w:p w14:paraId="6D7DFBC2" w14:textId="0A5C8B5B" w:rsidR="006E0652" w:rsidRDefault="00553003">
      <w:pPr>
        <w:pStyle w:val="a"/>
      </w:pPr>
      <w:ins w:id="28" w:author="csimstu " w:date="2013-10-10T16:34:00Z">
        <w:r>
          <w:rPr>
            <w:rFonts w:ascii="Consolas" w:hAnsi="Consolas"/>
            <w:color w:val="000000"/>
          </w:rPr>
          <w:t>I have grown much in the past 7 months. Most of all, I learned to take initiatives, and to pick my own route. I first planned to do an internship. So I applied to IT companies, although normally high school graduate</w:t>
        </w:r>
      </w:ins>
      <w:r w:rsidR="00730509">
        <w:rPr>
          <w:rFonts w:ascii="Consolas" w:hAnsi="Consolas"/>
          <w:color w:val="000000"/>
        </w:rPr>
        <w:t>s</w:t>
      </w:r>
      <w:ins w:id="29" w:author="csimstu " w:date="2013-10-10T16:34:00Z">
        <w:r>
          <w:rPr>
            <w:rFonts w:ascii="Consolas" w:hAnsi="Consolas"/>
            <w:color w:val="000000"/>
          </w:rPr>
          <w:t xml:space="preserve"> </w:t>
        </w:r>
      </w:ins>
      <w:r w:rsidR="00730509">
        <w:rPr>
          <w:rFonts w:ascii="Consolas" w:hAnsi="Consolas"/>
          <w:color w:val="000000"/>
        </w:rPr>
        <w:t>are</w:t>
      </w:r>
      <w:ins w:id="30" w:author="csimstu " w:date="2013-10-10T16:34:00Z">
        <w:r>
          <w:rPr>
            <w:rFonts w:ascii="Consolas" w:hAnsi="Consolas"/>
            <w:color w:val="000000"/>
          </w:rPr>
          <w:t xml:space="preserve"> ineligible. Through contacts and int</w:t>
        </w:r>
        <w:r>
          <w:rPr>
            <w:rFonts w:ascii="Consolas" w:hAnsi="Consolas"/>
            <w:color w:val="000000"/>
          </w:rPr>
          <w:t xml:space="preserve">erviews, I proved my ability and passed the test. </w:t>
        </w:r>
        <w:commentRangeStart w:id="31"/>
        <w:r>
          <w:rPr>
            <w:rFonts w:ascii="Consolas" w:hAnsi="Consolas"/>
            <w:color w:val="000000"/>
          </w:rPr>
          <w:t xml:space="preserve">But visiting the company, I hesitated because I did not want to be constrained in a narrow field at so early an age. </w:t>
        </w:r>
      </w:ins>
      <w:commentRangeEnd w:id="31"/>
      <w:r w:rsidR="008F5B5F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31"/>
      </w:r>
      <w:commentRangeStart w:id="32"/>
      <w:ins w:id="33" w:author="csimstu " w:date="2013-10-10T16:34:00Z">
        <w:r>
          <w:rPr>
            <w:rFonts w:ascii="Consolas" w:hAnsi="Consolas"/>
            <w:color w:val="000000"/>
          </w:rPr>
          <w:t>Instead, I contacted two other college graduates, and we started a game studio from scrat</w:t>
        </w:r>
        <w:r>
          <w:rPr>
            <w:rFonts w:ascii="Consolas" w:hAnsi="Consolas"/>
            <w:color w:val="000000"/>
          </w:rPr>
          <w:t xml:space="preserve">ch. Game making was always my childhood wish, and it was a good idea for me to realize it in this sparing year. </w:t>
        </w:r>
      </w:ins>
      <w:commentRangeEnd w:id="32"/>
      <w:r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32"/>
      </w:r>
      <w:ins w:id="35" w:author="csimstu " w:date="2013-10-10T16:34:00Z">
        <w:r>
          <w:rPr>
            <w:rFonts w:ascii="Consolas" w:hAnsi="Consolas"/>
            <w:color w:val="000000"/>
          </w:rPr>
          <w:t xml:space="preserve">I am happy to find the control of destiny is again in my hand. </w:t>
        </w:r>
      </w:ins>
      <w:ins w:id="36" w:author="csimstu " w:date="2013-10-10T17:43:00Z">
        <w:r>
          <w:rPr>
            <w:rFonts w:ascii="Consolas" w:hAnsi="Consolas"/>
            <w:color w:val="000000"/>
          </w:rPr>
          <w:t xml:space="preserve">The reality and dream </w:t>
        </w:r>
      </w:ins>
      <w:ins w:id="37" w:author="csimstu " w:date="2013-10-10T17:44:00Z">
        <w:r>
          <w:rPr>
            <w:rFonts w:ascii="Consolas" w:hAnsi="Consolas"/>
            <w:color w:val="000000"/>
          </w:rPr>
          <w:t>are integrating into one.</w:t>
        </w:r>
      </w:ins>
    </w:p>
    <w:p w14:paraId="15304308" w14:textId="77777777" w:rsidR="006E0652" w:rsidRDefault="006E0652">
      <w:pPr>
        <w:pStyle w:val="a"/>
      </w:pPr>
    </w:p>
    <w:p w14:paraId="77883FA0" w14:textId="77777777" w:rsidR="006E0652" w:rsidRDefault="00553003">
      <w:pPr>
        <w:pStyle w:val="a"/>
      </w:pPr>
      <w:r>
        <w:rPr>
          <w:rFonts w:ascii="Consolas" w:hAnsi="Consolas"/>
          <w:color w:val="000000"/>
        </w:rPr>
        <w:t>+transition, development in mind</w:t>
      </w:r>
      <w:r>
        <w:rPr>
          <w:rFonts w:ascii="Consolas" w:hAnsi="Consolas"/>
          <w:color w:val="000000"/>
        </w:rPr>
        <w:t>, chongzu</w:t>
      </w:r>
    </w:p>
    <w:sectPr w:rsidR="006E065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Pei" w:date="2013-10-14T21:54:00Z" w:initials="P">
    <w:p w14:paraId="40FDE665" w14:textId="77777777" w:rsidR="0043284C" w:rsidRDefault="0043284C">
      <w:pPr>
        <w:pStyle w:val="CommentText"/>
      </w:pPr>
      <w:r>
        <w:rPr>
          <w:rStyle w:val="CommentReference"/>
        </w:rPr>
        <w:annotationRef/>
      </w:r>
      <w:r>
        <w:t>Might consider deleting.</w:t>
      </w:r>
    </w:p>
  </w:comment>
  <w:comment w:id="17" w:author="Pei" w:date="2013-10-14T21:56:00Z" w:initials="P">
    <w:p w14:paraId="0562EA18" w14:textId="329F86BE" w:rsidR="00730509" w:rsidRDefault="00730509">
      <w:pPr>
        <w:pStyle w:val="CommentText"/>
      </w:pPr>
      <w:r>
        <w:rPr>
          <w:rStyle w:val="CommentReference"/>
        </w:rPr>
        <w:annotationRef/>
      </w:r>
      <w:r>
        <w:t>What was this message and how is this related to your admiration for Stanford?</w:t>
      </w:r>
    </w:p>
  </w:comment>
  <w:comment w:id="21" w:author="Pei" w:date="2013-10-14T21:55:00Z" w:initials="P">
    <w:p w14:paraId="677C8189" w14:textId="2C272A9F" w:rsidR="0043284C" w:rsidRDefault="0043284C">
      <w:pPr>
        <w:pStyle w:val="CommentText"/>
      </w:pPr>
      <w:r>
        <w:rPr>
          <w:rStyle w:val="CommentReference"/>
        </w:rPr>
        <w:annotationRef/>
      </w:r>
      <w:r>
        <w:t xml:space="preserve">What is this in </w:t>
      </w:r>
      <w:r w:rsidR="00782293">
        <w:t>reference</w:t>
      </w:r>
      <w:r>
        <w:t xml:space="preserve"> to? Stanford admissions materials?</w:t>
      </w:r>
    </w:p>
  </w:comment>
  <w:comment w:id="23" w:author="Pei" w:date="2013-10-14T21:56:00Z" w:initials="P">
    <w:p w14:paraId="759AD8BF" w14:textId="1B5ACC78" w:rsidR="00782293" w:rsidRDefault="00782293">
      <w:pPr>
        <w:pStyle w:val="CommentText"/>
      </w:pPr>
      <w:r>
        <w:rPr>
          <w:rStyle w:val="CommentReference"/>
        </w:rPr>
        <w:annotationRef/>
      </w:r>
      <w:r>
        <w:t>This section is too abstract. Your literal meaning is lost.</w:t>
      </w:r>
      <w:r w:rsidR="00730509">
        <w:t xml:space="preserve"> What is 94%? </w:t>
      </w:r>
    </w:p>
  </w:comment>
  <w:comment w:id="31" w:author="Pei" w:date="2013-10-14T21:58:00Z" w:initials="P">
    <w:p w14:paraId="032F9D3B" w14:textId="77777777" w:rsidR="008F5B5F" w:rsidRDefault="008F5B5F">
      <w:pPr>
        <w:pStyle w:val="CommentText"/>
      </w:pPr>
      <w:r>
        <w:rPr>
          <w:rStyle w:val="CommentReference"/>
        </w:rPr>
        <w:annotationRef/>
      </w:r>
      <w:r>
        <w:t>Did you already have a sense of what this work experience was going to be like? A curious person might want to have this.</w:t>
      </w:r>
    </w:p>
    <w:p w14:paraId="6F821B0A" w14:textId="77777777" w:rsidR="008F5B5F" w:rsidRDefault="008F5B5F">
      <w:pPr>
        <w:pStyle w:val="CommentText"/>
      </w:pPr>
    </w:p>
    <w:p w14:paraId="160F0A0D" w14:textId="6D5443D1" w:rsidR="008F5B5F" w:rsidRDefault="008F5B5F">
      <w:pPr>
        <w:pStyle w:val="CommentText"/>
      </w:pPr>
      <w:r>
        <w:t>You may, alternatively, explain your passing over the internship offres by saying you sought freedom and true creation, which your entrepreneurial venture offers.</w:t>
      </w:r>
    </w:p>
  </w:comment>
  <w:comment w:id="32" w:author="Pei" w:date="2013-10-14T21:59:00Z" w:initials="P">
    <w:p w14:paraId="23DB1010" w14:textId="0343FD94" w:rsidR="00553003" w:rsidRDefault="00553003">
      <w:pPr>
        <w:pStyle w:val="CommentText"/>
      </w:pPr>
      <w:r>
        <w:rPr>
          <w:rStyle w:val="CommentReference"/>
        </w:rPr>
        <w:annotationRef/>
      </w:r>
      <w:r>
        <w:t>What is your personal development through this? Have you picked up management skills? What lessons have you learned during ths process/</w:t>
      </w:r>
      <w:bookmarkStart w:id="34" w:name="_GoBack"/>
      <w:bookmarkEnd w:id="3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文泉驿正黑">
    <w:panose1 w:val="00000000000000000000"/>
    <w:charset w:val="8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微软雅黑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0652"/>
    <w:rsid w:val="0043284C"/>
    <w:rsid w:val="00553003"/>
    <w:rsid w:val="006E0652"/>
    <w:rsid w:val="00730509"/>
    <w:rsid w:val="00782293"/>
    <w:rsid w:val="008F5B5F"/>
    <w:rsid w:val="00F90D2C"/>
    <w:rsid w:val="00F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89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lang w:eastAsia="zh-CN" w:bidi="hi-IN"/>
    </w:rPr>
  </w:style>
  <w:style w:type="paragraph" w:customStyle="1" w:styleId="a0">
    <w:name w:val="标题"/>
    <w:basedOn w:val="a"/>
    <w:next w:val="a1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a1">
    <w:name w:val="正文"/>
    <w:basedOn w:val="a"/>
    <w:pPr>
      <w:spacing w:after="120"/>
    </w:pPr>
  </w:style>
  <w:style w:type="paragraph" w:customStyle="1" w:styleId="a2">
    <w:name w:val="列表"/>
    <w:basedOn w:val="a1"/>
  </w:style>
  <w:style w:type="paragraph" w:customStyle="1" w:styleId="a3">
    <w:name w:val="题注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目录"/>
    <w:basedOn w:val="a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8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4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28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84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8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8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84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1626</Characters>
  <Application>Microsoft Macintosh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csimstu </dc:creator>
  <cp:lastModifiedBy>Pei</cp:lastModifiedBy>
  <cp:revision>7</cp:revision>
  <dcterms:created xsi:type="dcterms:W3CDTF">2013-10-07T19:46:00Z</dcterms:created>
  <dcterms:modified xsi:type="dcterms:W3CDTF">2013-10-14T13:59:00Z</dcterms:modified>
</cp:coreProperties>
</file>