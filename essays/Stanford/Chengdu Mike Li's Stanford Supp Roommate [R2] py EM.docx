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Virtually all of Stanford's undergraduates live on campus. Write a note to your future roommate that reveals something about you or that will help your roommate—and us—know you better. (250 words limit</w:t>
      </w:r>
      <w:r>
        <w:rPr/>
        <w:commentReference w:id="0"/>
      </w:r>
      <w:r>
        <w:rPr/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  <w:t>Dear roommate,</w:t>
      </w:r>
    </w:p>
    <w:p>
      <w:pPr>
        <w:pStyle w:val="style0"/>
      </w:pPr>
      <w:r>
        <w:rPr/>
      </w:r>
    </w:p>
    <w:p>
      <w:pPr>
        <w:pStyle w:val="style0"/>
      </w:pPr>
      <w:r>
        <w:rPr/>
        <w:t>I bet you must have heard of dishes like Kung Pao Chicken or Mapo Tofu. Yes, I was born and grew up with Szechuan cuisine, which is often known as dream for spicy lovers. If you enjoy it, we would definitely get along more than just well! I enjoy cooking as well as eating, and have been influenced by my grandpa, a previous chef in the army, after he lost hope on passing his techniques to my incorrigible father. I can carry out some Szechuan dishes to hold a mini party for us on holidays or to celebrate passing another dreadful exam. Never worry about my cooking skill! I assure you it's edible.</w:t>
      </w:r>
    </w:p>
    <w:p>
      <w:pPr>
        <w:pStyle w:val="style0"/>
      </w:pPr>
      <w:r>
        <w:rPr/>
      </w:r>
    </w:p>
    <w:p>
      <w:pPr>
        <w:pStyle w:val="style0"/>
      </w:pPr>
      <w:r>
        <w:rPr/>
        <w:t>In some way, my disposition is a bit “spicy”. Don't worry, I won't sing hysterically all night long to call police</w:t>
      </w:r>
      <w:r>
        <w:rPr/>
        <w:commentReference w:id="1"/>
      </w:r>
      <w:r>
        <w:rPr/>
        <w:t xml:space="preserve">. I just have a hot strong passion for everything I do, and can easily lose myself. I love all genres of video games. Apart from playing games, I've also established an independent game studio and worked on 3D role-play games with traditional Chinese elements as a programmer. I believe you'll be interested in, and can give me constant inspiration in the following year. </w:t>
      </w:r>
      <w:r>
        <w:rPr/>
        <w:commentReference w:id="2"/>
      </w:r>
      <w:r>
        <w:rPr/>
        <w:t xml:space="preserve">I'm also a hardcore fan of fantasy novels, so </w:t>
      </w:r>
      <w:ins w:author="Pei" w:date="2013-10-14T21:51:00Z" w:id="0">
        <w:r>
          <w:rPr/>
          <w:t>don’t</w:t>
        </w:r>
      </w:ins>
      <w:del w:author="Pei" w:date="2013-10-14T21:51:00Z" w:id="1">
        <w:r>
          <w:rPr/>
          <w:delText>don’</w:delText>
        </w:r>
      </w:del>
      <w:r>
        <w:rPr/>
        <w:t xml:space="preserve"> be surprised to see intricate maps of Middle-earth or Westeros hanging in our dorm. Sometimes I might go astray in the virtual worlds </w:t>
      </w:r>
      <w:r>
        <w:rPr/>
        <w:commentReference w:id="3"/>
      </w:r>
      <w:r>
        <w:rPr/>
        <w:t xml:space="preserve">and forget to eat or sleep, so it is your responsibility to punch me in face to bring me back. Don't be scared if I seem to be geeky – I love to explore new interests, and would be glad to step into your world if invited.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 cannot wait to start our journey at Stanford, full of uncertainties and adventures! 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Emily Mock" w:date="2013-10-15T12:12:00Z" w:id="0">
    <w:p>
      <w:r>
        <w:rPr>
          <w:b/>
        </w:rPr>
        <w:t>Content:</w:t>
      </w:r>
      <w:r>
        <w:rPr/>
        <w:t xml:space="preserve"> I still think that this theme of spiciness and topics of Sichuan food and gaming seem like a very intentional pulling together of ideas. Of essays on food, I think this is one of the better written ones I’ve seen. However, that means I’ve seen quite a few of these and I’ve only been working with application essays for two years. I think that besides your being passionate, there are other things that you could definitely show to a roommate. That could still be passion, but maybe through a different story. </w:t>
      </w:r>
    </w:p>
    <w:p>
      <w:r>
        <w:rPr/>
      </w:r>
    </w:p>
  </w:comment>
  <w:comment w:author="Pei" w:date="2013-10-14T21:51:00Z" w:id="1">
    <w:p>
      <w:r>
        <w:rPr/>
        <w:t>“so no need to speed-dial the police” Speed dial is saving in your phone a number that you use often.</w:t>
      </w:r>
    </w:p>
    <w:p>
      <w:r>
        <w:rPr/>
      </w:r>
    </w:p>
  </w:comment>
  <w:comment w:author="Pei" w:date="2013-10-14T21:51:00Z" w:id="2">
    <w:p>
      <w:r>
        <w:rPr/>
        <w:t>What do you mean?</w:t>
      </w:r>
    </w:p>
    <w:p>
      <w:r>
        <w:rPr/>
      </w:r>
    </w:p>
  </w:comment>
  <w:comment w:author="Pei" w:date="2013-10-14T21:52:00Z" w:id="3">
    <w:p>
      <w:r>
        <w:rPr/>
        <w:t>Risk of seeming to be undisciplined. Any countervailing examples? GPA a perfect 4.0? SAT up to par?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8"/>
      <w:szCs w:val="18"/>
    </w:rPr>
  </w:style>
  <w:style w:styleId="style17" w:type="character">
    <w:name w:val="Comment Text Char"/>
    <w:basedOn w:val="style15"/>
    <w:next w:val="style17"/>
    <w:rPr/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Lucida Grande" w:hAnsi="Lucida Grande"/>
      <w:sz w:val="18"/>
      <w:szCs w:val="18"/>
    </w:rPr>
  </w:style>
  <w:style w:styleId="style20" w:type="paragraph">
    <w:name w:val="标题"/>
    <w:basedOn w:val="style0"/>
    <w:next w:val="style21"/>
    <w:pPr>
      <w:keepNext/>
      <w:spacing w:after="120" w:before="240"/>
    </w:pPr>
    <w:rPr>
      <w:rFonts w:ascii="Liberation Sans" w:cs="Lohit Hindi" w:eastAsia="微软雅黑" w:hAnsi="Liberation Sans"/>
      <w:sz w:val="28"/>
      <w:szCs w:val="28"/>
    </w:rPr>
  </w:style>
  <w:style w:styleId="style21" w:type="paragraph">
    <w:name w:val="正文"/>
    <w:basedOn w:val="style0"/>
    <w:next w:val="style21"/>
    <w:pPr>
      <w:spacing w:after="120" w:before="0"/>
    </w:pPr>
    <w:rPr/>
  </w:style>
  <w:style w:styleId="style22" w:type="paragraph">
    <w:name w:val="列表"/>
    <w:basedOn w:val="style21"/>
    <w:next w:val="style22"/>
    <w:pPr/>
    <w:rPr>
      <w:rFonts w:cs="Lohit Hindi"/>
    </w:rPr>
  </w:style>
  <w:style w:styleId="style23" w:type="paragraph">
    <w:name w:val="题注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目录"/>
    <w:basedOn w:val="style0"/>
    <w:next w:val="style24"/>
    <w:pPr>
      <w:suppressLineNumbers/>
    </w:pPr>
    <w:rPr>
      <w:rFonts w:cs="Lohit Hindi"/>
    </w:rPr>
  </w:style>
  <w:style w:styleId="style25" w:type="paragraph">
    <w:name w:val="annotation text"/>
    <w:basedOn w:val="style0"/>
    <w:next w:val="style25"/>
    <w:pPr/>
    <w:rPr/>
  </w:style>
  <w:style w:styleId="style26" w:type="paragraph">
    <w:name w:val="annotation subject"/>
    <w:basedOn w:val="style25"/>
    <w:next w:val="style26"/>
    <w:pPr/>
    <w:rPr>
      <w:b/>
      <w:bCs/>
      <w:sz w:val="20"/>
      <w:szCs w:val="20"/>
    </w:rPr>
  </w:style>
  <w:style w:styleId="style27" w:type="paragraph">
    <w:name w:val="Balloon Text"/>
    <w:basedOn w:val="style0"/>
    <w:next w:val="style27"/>
    <w:pPr/>
    <w:rPr>
      <w:rFonts w:ascii="Lucida Grande" w:hAnsi="Lucida Grande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2013-09-19T14:35:00.00Z</dcterms:created>
  <dc:creator>csimstu </dc:creator>
  <cp:lastModifiedBy>Emily Mock</cp:lastModifiedBy>
  <dcterms:modified xsi:type="dcterms:W3CDTF">2013-10-15T04:12:00.00Z</dcterms:modified>
  <cp:revision>7</cp:revision>
</cp:coreProperties>
</file>