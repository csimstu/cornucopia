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420" w:val="left"/>
          <w:tab w:leader="none" w:pos="9285" w:val="left"/>
        </w:tabs>
      </w:pPr>
      <w:r>
        <w:rPr>
          <w:rFonts w:ascii="Consolas" w:hAnsi="Consolas"/>
        </w:rPr>
        <w:t>What matters to you, and why? (250 words limit)</w:t>
      </w:r>
    </w:p>
    <w:p>
      <w:pPr>
        <w:pStyle w:val="style0"/>
        <w:tabs>
          <w:tab w:leader="none" w:pos="420" w:val="left"/>
          <w:tab w:leader="none" w:pos="9285" w:val="left"/>
        </w:tabs>
      </w:pPr>
      <w:r>
        <w:rPr/>
      </w:r>
    </w:p>
    <w:p>
      <w:pPr>
        <w:pStyle w:val="style0"/>
        <w:tabs>
          <w:tab w:leader="none" w:pos="420" w:val="left"/>
          <w:tab w:leader="none" w:pos="9285" w:val="left"/>
        </w:tabs>
      </w:pPr>
      <w:r>
        <w:rPr>
          <w:rFonts w:ascii="Consolas" w:hAnsi="Consolas"/>
        </w:rPr>
        <w:t>Every time I heard the news about a newly-deployed satellite pumping into outer space, I would be excited, yet with a slight fear. A childhood memory would emerge in my mind.</w:t>
      </w:r>
    </w:p>
    <w:p>
      <w:pPr>
        <w:pStyle w:val="style0"/>
        <w:tabs>
          <w:tab w:leader="none" w:pos="420" w:val="left"/>
          <w:tab w:leader="none" w:pos="9285" w:val="left"/>
        </w:tabs>
      </w:pPr>
      <w:r>
        <w:rPr/>
      </w:r>
    </w:p>
    <w:p>
      <w:pPr>
        <w:pStyle w:val="style0"/>
      </w:pPr>
      <w:r>
        <w:rPr>
          <w:rFonts w:ascii="Consolas" w:hAnsi="Consolas"/>
        </w:rPr>
        <w:t xml:space="preserve">In the backyard of where I lived, there was an abandoned motor garage with a permanently closed door. Children would often circle there, playing the game of hide-and-seek. It was said to have wraith behind that door, but it was the sense of both thrill and fear that attracted us there. Occasionally, some children would report a sighting of the wraith, and the next day we would form a squad to investigate the surroundings. But always no luck, unless the mysterious door could be open. Time could not weaken our curiosity, but instead, the longer the myth stayed uncovered, the more eager we were in seeking out the truth. The final day came when the workers from construction company planned to transform the garage into an office. All of the children waited outside the door stretching their eyes out. We entered the house, looking </w:t>
      </w:r>
      <w:del w:author="Pei" w:date="2013-10-14T22:00:00Z" w:id="0">
        <w:r>
          <w:rPr>
            <w:rFonts w:ascii="Consolas" w:hAnsi="Consolas"/>
          </w:rPr>
          <w:delText xml:space="preserve">throw </w:delText>
        </w:r>
      </w:del>
      <w:ins w:author="Pei" w:date="2013-10-14T22:00:00Z" w:id="1">
        <w:r>
          <w:rPr>
            <w:rFonts w:ascii="Consolas" w:hAnsi="Consolas"/>
          </w:rPr>
          <w:t xml:space="preserve">through </w:t>
        </w:r>
      </w:ins>
      <w:r>
        <w:rPr>
          <w:rFonts w:ascii="Consolas" w:hAnsi="Consolas"/>
        </w:rPr>
        <w:t xml:space="preserve">every corner. No wraith </w:t>
      </w:r>
      <w:r>
        <w:rPr/>
        <w:commentReference w:id="0"/>
      </w:r>
      <w:r>
        <w:rPr>
          <w:rFonts w:ascii="Consolas" w:hAnsi="Consolas"/>
        </w:rPr>
        <w:t xml:space="preserve">at all. We felt a relief that the mystery was unraveled. </w:t>
      </w:r>
    </w:p>
    <w:p>
      <w:pPr>
        <w:pStyle w:val="style0"/>
        <w:tabs>
          <w:tab w:leader="none" w:pos="420" w:val="left"/>
          <w:tab w:leader="none" w:pos="9285" w:val="left"/>
        </w:tabs>
      </w:pPr>
      <w:r>
        <w:rPr/>
      </w:r>
    </w:p>
    <w:p>
      <w:pPr>
        <w:pStyle w:val="style0"/>
        <w:tabs>
          <w:tab w:leader="none" w:pos="420" w:val="left"/>
          <w:tab w:leader="none" w:pos="9285" w:val="left"/>
        </w:tabs>
      </w:pPr>
      <w:r>
        <w:rPr>
          <w:rFonts w:ascii="Consolas" w:hAnsi="Consolas"/>
          <w:shd w:fill="00FF00" w:val="clear"/>
        </w:rPr>
        <w:t xml:space="preserve">But </w:t>
      </w:r>
      <w:r>
        <w:rPr>
          <w:rFonts w:ascii="Consolas" w:hAnsi="Consolas"/>
        </w:rPr>
        <w:t xml:space="preserve">we seldom played there after the revelation. The lure was the wraith, but wraith was gone. </w:t>
      </w:r>
      <w:r>
        <w:rPr/>
        <w:commentReference w:id="1"/>
      </w:r>
    </w:p>
    <w:p>
      <w:pPr>
        <w:pStyle w:val="style0"/>
        <w:tabs>
          <w:tab w:leader="none" w:pos="420" w:val="left"/>
          <w:tab w:leader="none" w:pos="9285" w:val="left"/>
        </w:tabs>
      </w:pPr>
      <w:r>
        <w:rPr/>
      </w:r>
    </w:p>
    <w:p>
      <w:pPr>
        <w:pStyle w:val="style0"/>
        <w:tabs>
          <w:tab w:leader="none" w:pos="420" w:val="left"/>
          <w:tab w:leader="none" w:pos="9285" w:val="left"/>
        </w:tabs>
      </w:pPr>
      <w:r>
        <w:rPr>
          <w:rFonts w:ascii="Consolas" w:hAnsi="Consolas"/>
        </w:rPr>
        <w:t>Today the lure of our planet is not so fascinating as before, with unknowns that have concerned thousands of years solved delicately in the past century. Our ancestors would spend hours watching the myriad stars in black night with their raw eyes, depicting ethereal lives with their raw eyes and imagination. Now we still observe the same celestial bodies, but by directing robot for resource detection with precise remote control. Yet the exploration of space has just started. There are still unknowns enticing generations after generations. But what if it comes to an end, or a status similar to end like present? The day we conquer the world must be both the proudest and the loneliest of all.</w:t>
      </w:r>
      <w:r>
        <w:rPr/>
        <w:commentReference w:id="2"/>
      </w:r>
    </w:p>
    <w:p>
      <w:pPr>
        <w:pStyle w:val="style0"/>
        <w:tabs>
          <w:tab w:leader="none" w:pos="420" w:val="left"/>
          <w:tab w:leader="none" w:pos="9285" w:val="left"/>
        </w:tabs>
      </w:pPr>
      <w:ins w:author="csimstu " w:date="2013-10-14T22:37:00Z" w:id="2">
        <w:r>
          <w:rPr/>
        </w:r>
      </w:ins>
    </w:p>
    <w:p>
      <w:pPr>
        <w:pStyle w:val="style0"/>
      </w:pPr>
      <w:ins w:author="csimstu " w:date="2013-10-14T22:37:00Z" w:id="3">
        <w:r>
          <w:rPr/>
        </w:r>
      </w:ins>
    </w:p>
    <w:p>
      <w:pPr>
        <w:pStyle w:val="style0"/>
      </w:pPr>
      <w:ins w:author="csimstu " w:date="2013-10-14T22:37:00Z" w:id="4">
        <w:r>
          <w:rPr/>
          <w:t>CURIOSITY (AMBITIOUS) STAY INSPIRED GET OTHERS (SUB PARALLEL)</w:t>
        </w:r>
      </w:ins>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Pei" w:date="2013-10-14T22:00:00Z" w:id="0">
    <w:p>
      <w:r>
        <w:rPr/>
        <w:t>Do you mean “ghost”?</w:t>
      </w:r>
    </w:p>
    <w:p>
      <w:r>
        <w:rPr/>
      </w:r>
    </w:p>
  </w:comment>
  <w:comment w:author="Pei" w:date="2013-10-14T22:01:00Z" w:id="1">
    <w:p>
      <w:r>
        <w:rPr/>
        <w:t xml:space="preserve">I like this insight and its use as a transition. </w:t>
      </w:r>
    </w:p>
    <w:p>
      <w:r>
        <w:rPr/>
      </w:r>
    </w:p>
  </w:comment>
  <w:comment w:author="Pei" w:date="2013-10-14T22:03:00Z" w:id="2">
    <w:p>
      <w:r>
        <w:rPr/>
        <w:t>This is also too abstract. Are you taking about environmental destruction, how humanity has lost a sense of wonder towards the Earth?</w:t>
      </w:r>
    </w:p>
    <w:p>
      <w:r>
        <w:rPr/>
      </w:r>
    </w:p>
    <w:p>
      <w:r>
        <w:rPr/>
        <w:t>How do we feel lonely?</w:t>
      </w:r>
    </w:p>
    <w:p>
      <w:r>
        <w:rPr/>
      </w:r>
    </w:p>
    <w:p>
      <w:r>
        <w:rPr/>
        <w:t xml:space="preserve">Perhaps you mean to emphasize that when with internet and constant coverage and maps of everything on the planet, we have lost our curiosity and respect for the unknown, for we don’t be lieave there is an unknown. </w:t>
      </w:r>
    </w:p>
    <w:p>
      <w:r>
        <w:rPr/>
      </w:r>
    </w:p>
    <w:p>
      <w:r>
        <w:rPr/>
        <w:t>You may make a strong, clear statement about your respect for the eternal unknown as a principle of your approach towards slef-learning and research.</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 w:type="paragraph">
    <w:name w:val="标题 1"/>
    <w:basedOn w:val="style20"/>
    <w:next w:val="style21"/>
    <w:pPr>
      <w:numPr>
        <w:ilvl w:val="0"/>
        <w:numId w:val="1"/>
      </w:numPr>
      <w:outlineLvl w:val="0"/>
    </w:pPr>
    <w:rPr>
      <w:rFonts w:ascii="Liberation Serif" w:eastAsia="文泉驿正黑" w:hAnsi="Liberation Serif"/>
      <w:b/>
      <w:bCs/>
      <w:sz w:val="48"/>
      <w:szCs w:val="48"/>
    </w:rPr>
  </w:style>
  <w:style w:styleId="style15" w:type="character">
    <w:name w:val="Default Paragraph Font"/>
    <w:next w:val="style15"/>
    <w:rPr/>
  </w:style>
  <w:style w:styleId="style16" w:type="character">
    <w:name w:val="Balloon Text Char"/>
    <w:basedOn w:val="style15"/>
    <w:next w:val="style16"/>
    <w:rPr>
      <w:rFonts w:ascii="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paragraph">
    <w:name w:val="标题"/>
    <w:basedOn w:val="style0"/>
    <w:next w:val="style21"/>
    <w:pPr>
      <w:keepNext/>
      <w:spacing w:after="120" w:before="240"/>
    </w:pPr>
    <w:rPr>
      <w:rFonts w:ascii="Liberation Sans" w:cs="Lohit Hindi" w:eastAsia="微软雅黑" w:hAnsi="Liberation Sans"/>
      <w:sz w:val="28"/>
      <w:szCs w:val="28"/>
    </w:rPr>
  </w:style>
  <w:style w:styleId="style21" w:type="paragraph">
    <w:name w:val="正文"/>
    <w:basedOn w:val="style0"/>
    <w:next w:val="style21"/>
    <w:pPr>
      <w:spacing w:after="120" w:before="0"/>
    </w:pPr>
    <w:rPr/>
  </w:style>
  <w:style w:styleId="style22" w:type="paragraph">
    <w:name w:val="列表"/>
    <w:basedOn w:val="style21"/>
    <w:next w:val="style22"/>
    <w:pPr/>
    <w:rPr>
      <w:rFonts w:cs="Lohit Hindi"/>
    </w:rPr>
  </w:style>
  <w:style w:styleId="style23" w:type="paragraph">
    <w:name w:val="题注"/>
    <w:basedOn w:val="style0"/>
    <w:next w:val="style23"/>
    <w:pPr>
      <w:suppressLineNumbers/>
      <w:spacing w:after="120" w:before="120"/>
    </w:pPr>
    <w:rPr>
      <w:rFonts w:cs="Lohit Hindi"/>
      <w:i/>
      <w:iCs/>
      <w:sz w:val="24"/>
      <w:szCs w:val="24"/>
    </w:rPr>
  </w:style>
  <w:style w:styleId="style24" w:type="paragraph">
    <w:name w:val="目录"/>
    <w:basedOn w:val="style0"/>
    <w:next w:val="style24"/>
    <w:pPr>
      <w:suppressLineNumbers/>
    </w:pPr>
    <w:rPr>
      <w:rFonts w:cs="Lohit Hindi"/>
    </w:rPr>
  </w:style>
  <w:style w:styleId="style25" w:type="paragraph">
    <w:name w:val="Balloon Text"/>
    <w:basedOn w:val="style0"/>
    <w:next w:val="style25"/>
    <w:pPr/>
    <w:rPr>
      <w:rFonts w:ascii="Lucida Grande" w:hAnsi="Lucida Grande"/>
      <w:sz w:val="18"/>
      <w:szCs w:val="18"/>
    </w:rPr>
  </w:style>
  <w:style w:styleId="style26" w:type="paragraph">
    <w:name w:val="annotation text"/>
    <w:basedOn w:val="style0"/>
    <w:next w:val="style26"/>
    <w:pPr/>
    <w:rPr/>
  </w:style>
  <w:style w:styleId="style27" w:type="paragraph">
    <w:name w:val="annotation subject"/>
    <w:basedOn w:val="style26"/>
    <w:next w:val="style27"/>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2013-09-19T11:16:00.00Z</dcterms:created>
  <dc:creator>csimstu </dc:creator>
  <cp:lastModifiedBy>Pei</cp:lastModifiedBy>
  <dcterms:modified xsi:type="dcterms:W3CDTF">2013-10-14T14:03:00.00Z</dcterms:modified>
  <cp:revision>5</cp:revision>
</cp:coreProperties>
</file>